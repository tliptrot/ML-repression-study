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98CF78" w14:textId="20619429" w:rsidR="00BE03C6" w:rsidRDefault="00DB700A" w:rsidP="001703A3">
      <w:pPr>
        <w:jc w:val="center"/>
        <w:rPr>
          <w:u w:val="single"/>
        </w:rPr>
      </w:pPr>
      <w:proofErr w:type="spellStart"/>
      <w:r>
        <w:rPr>
          <w:u w:val="single"/>
        </w:rPr>
        <w:t>RoboStalin</w:t>
      </w:r>
      <w:proofErr w:type="spellEnd"/>
      <w:r>
        <w:rPr>
          <w:u w:val="single"/>
        </w:rPr>
        <w:t xml:space="preserve"> </w:t>
      </w:r>
      <w:r w:rsidR="001703A3" w:rsidRPr="001703A3">
        <w:rPr>
          <w:u w:val="single"/>
        </w:rPr>
        <w:t>Methodology</w:t>
      </w:r>
    </w:p>
    <w:p w14:paraId="1AC340CD" w14:textId="7CF77BF5" w:rsidR="001703A3" w:rsidRPr="001703A3" w:rsidRDefault="001703A3" w:rsidP="001703A3">
      <w:r w:rsidRPr="001703A3">
        <w:t xml:space="preserve"> 0.6 Data Analysis</w:t>
      </w:r>
    </w:p>
    <w:p w14:paraId="4F99BCE2" w14:textId="77777777" w:rsidR="001703A3" w:rsidRPr="001703A3" w:rsidRDefault="001703A3" w:rsidP="001703A3"/>
    <w:p w14:paraId="371FB353" w14:textId="4AE81705" w:rsidR="005A7BB3" w:rsidDel="00A96513" w:rsidRDefault="001703A3" w:rsidP="001703A3">
      <w:pPr>
        <w:rPr>
          <w:del w:id="0" w:author="tim liptrot" w:date="2021-03-18T13:42:00Z"/>
        </w:rPr>
      </w:pPr>
      <w:commentRangeStart w:id="1"/>
      <w:del w:id="2" w:author="tim liptrot" w:date="2021-03-18T13:42:00Z">
        <w:r w:rsidRPr="001703A3" w:rsidDel="00A96513">
          <w:delText>The machine learning portion of this project relied heavily on Python's Scikit-learn package, which provides a suite of tools for predictive data analysis</w:delText>
        </w:r>
        <w:commentRangeEnd w:id="1"/>
        <w:r w:rsidR="00F74B78" w:rsidDel="00A96513">
          <w:rPr>
            <w:rStyle w:val="CommentReference"/>
          </w:rPr>
          <w:commentReference w:id="1"/>
        </w:r>
        <w:r w:rsidRPr="001703A3" w:rsidDel="00A96513">
          <w:delText>.</w:delText>
        </w:r>
        <w:r w:rsidR="00A86064" w:rsidDel="00A96513">
          <w:rPr>
            <w:rStyle w:val="FootnoteReference"/>
          </w:rPr>
          <w:footnoteReference w:id="1"/>
        </w:r>
        <w:r w:rsidRPr="001703A3" w:rsidDel="00A96513">
          <w:delText xml:space="preserve"> </w:delText>
        </w:r>
      </w:del>
    </w:p>
    <w:p w14:paraId="705CD0C7" w14:textId="44C805AA" w:rsidR="005A7BB3" w:rsidDel="00A96513" w:rsidRDefault="005A7BB3" w:rsidP="001703A3">
      <w:pPr>
        <w:rPr>
          <w:del w:id="6" w:author="tim liptrot" w:date="2021-03-18T13:42:00Z"/>
        </w:rPr>
      </w:pPr>
    </w:p>
    <w:p w14:paraId="7DDF97A4" w14:textId="5D636100" w:rsidR="00EC0277" w:rsidRDefault="00D64855" w:rsidP="001703A3">
      <w:del w:id="7" w:author="tim liptrot" w:date="2021-03-18T13:42:00Z">
        <w:r w:rsidDel="00A96513">
          <w:delText>Each country was run through two</w:delText>
        </w:r>
        <w:r w:rsidR="001703A3" w:rsidDel="00A96513">
          <w:delText xml:space="preserve"> </w:delText>
        </w:r>
        <w:r w:rsidR="001703A3" w:rsidRPr="001703A3" w:rsidDel="00A96513">
          <w:delText>machine learning pipeline</w:delText>
        </w:r>
        <w:r w:rsidDel="00A96513">
          <w:delText>s, one for each dependent variable</w:delText>
        </w:r>
        <w:r w:rsidR="001703A3" w:rsidRPr="001703A3" w:rsidDel="00A96513">
          <w:delText xml:space="preserve">. The pipeline helps to automate the machine learning workflow by running each </w:delText>
        </w:r>
        <w:r w:rsidR="003D7382" w:rsidDel="00A96513">
          <w:delText>data set</w:delText>
        </w:r>
        <w:r w:rsidR="001703A3" w:rsidRPr="001703A3" w:rsidDel="00A96513">
          <w:delText xml:space="preserve"> through a variety of different classifiers with their own unique tuning parameters, cross validating the results, and selecting the model with the best fit. </w:delText>
        </w:r>
      </w:del>
      <w:proofErr w:type="gramStart"/>
      <w:ins w:id="8" w:author="tim liptrot" w:date="2021-03-18T13:43:00Z">
        <w:r w:rsidR="00A96513">
          <w:t>F</w:t>
        </w:r>
        <w:r w:rsidR="00A96513" w:rsidRPr="00A96513">
          <w:t>irst</w:t>
        </w:r>
        <w:proofErr w:type="gramEnd"/>
        <w:r w:rsidR="00A96513" w:rsidRPr="00A96513">
          <w:t xml:space="preserve"> we identified the most effective classifier algorithm for the dataset using cross validation.</w:t>
        </w:r>
        <w:r w:rsidR="00A96513">
          <w:t xml:space="preserve"> </w:t>
        </w:r>
      </w:ins>
      <w:r w:rsidR="001703A3" w:rsidRPr="001703A3">
        <w:t xml:space="preserve">Cross validation allows us to estimate the best model before running the test data through it by "holding out" a subset of the training observations and then using them as a stand-in to test. The Cross-Validation method used here is k-Fold validation, which splits the observations into k groups, </w:t>
      </w:r>
      <w:r w:rsidR="00BE03C6">
        <w:t>with k-1 groups used to train the model and the last group used as the test set</w:t>
      </w:r>
      <w:r w:rsidR="001703A3" w:rsidRPr="001703A3">
        <w:t xml:space="preserve">. This is then repeated k times, with the </w:t>
      </w:r>
      <w:proofErr w:type="gramStart"/>
      <w:r w:rsidR="001703A3" w:rsidRPr="001703A3">
        <w:t>cross validation</w:t>
      </w:r>
      <w:proofErr w:type="gramEnd"/>
      <w:r w:rsidR="001703A3" w:rsidRPr="001703A3">
        <w:t xml:space="preserve"> estimate computed based on the average of the k test groups. For the purposes of this analysis, k was set to 5.   </w:t>
      </w:r>
    </w:p>
    <w:p w14:paraId="33C8B11B" w14:textId="1A5159C6" w:rsidR="00D64855" w:rsidRDefault="00D64855" w:rsidP="001703A3"/>
    <w:p w14:paraId="35263FED" w14:textId="77777777" w:rsidR="00D64855" w:rsidRDefault="00D64855" w:rsidP="001703A3">
      <w:r>
        <w:t xml:space="preserve">The classifiers that were tested were: </w:t>
      </w:r>
    </w:p>
    <w:p w14:paraId="2820D8BE" w14:textId="47581111" w:rsidR="00D64855" w:rsidRDefault="00D64855" w:rsidP="00D64855">
      <w:pPr>
        <w:pStyle w:val="ListParagraph"/>
        <w:numPr>
          <w:ilvl w:val="0"/>
          <w:numId w:val="1"/>
        </w:numPr>
      </w:pPr>
      <w:r>
        <w:t xml:space="preserve">Naive Bayes- </w:t>
      </w:r>
      <w:r w:rsidRPr="001703A3">
        <w:t xml:space="preserve">a probabilistic classifier based on the Bayes theorem. </w:t>
      </w:r>
      <w:ins w:id="9" w:author="tim liptrot" w:date="2021-02-04T17:46:00Z">
        <w:r w:rsidR="00F74B78">
          <w:t>I</w:t>
        </w:r>
      </w:ins>
      <w:r w:rsidRPr="001703A3">
        <w:t>t calculates the probability that there is backsliding, given the values of the independent variables, assuming that the independent variables are also independent from one another</w:t>
      </w:r>
    </w:p>
    <w:p w14:paraId="7CB5065C" w14:textId="77777777" w:rsidR="00D64855" w:rsidRDefault="00D64855" w:rsidP="00D64855">
      <w:pPr>
        <w:pStyle w:val="ListParagraph"/>
        <w:numPr>
          <w:ilvl w:val="0"/>
          <w:numId w:val="1"/>
        </w:numPr>
      </w:pPr>
      <w:r>
        <w:t xml:space="preserve">K Nearest Neighbors- a classifier that identifies </w:t>
      </w:r>
      <w:r w:rsidRPr="001703A3">
        <w:t xml:space="preserve">the number of 'K' points from the training data that are closest to </w:t>
      </w:r>
      <w:r>
        <w:t>the</w:t>
      </w:r>
      <w:r w:rsidRPr="001703A3">
        <w:t xml:space="preserve"> observation of interest, and then determines its category based on the majority category of the nearest points</w:t>
      </w:r>
      <w:r>
        <w:t>.</w:t>
      </w:r>
    </w:p>
    <w:p w14:paraId="30994D97" w14:textId="77777777" w:rsidR="00D64855" w:rsidRDefault="00D64855" w:rsidP="00D64855">
      <w:pPr>
        <w:pStyle w:val="ListParagraph"/>
        <w:numPr>
          <w:ilvl w:val="0"/>
          <w:numId w:val="1"/>
        </w:numPr>
      </w:pPr>
      <w:r>
        <w:t xml:space="preserve">Decision Trees- A classifier which sorts </w:t>
      </w:r>
      <w:r w:rsidRPr="001703A3">
        <w:t>observations by splitting them based upon specific decision criteria</w:t>
      </w:r>
      <w:r>
        <w:t xml:space="preserve">. </w:t>
      </w:r>
      <w:r w:rsidRPr="001703A3">
        <w:t>It then predicts that each observation belongs to the most commonly occurring class of training observations in the region to which it belongs</w:t>
      </w:r>
    </w:p>
    <w:p w14:paraId="3D4CA02A" w14:textId="50482CBD" w:rsidR="00EC0277" w:rsidRDefault="00D64855" w:rsidP="00D64855">
      <w:pPr>
        <w:pStyle w:val="ListParagraph"/>
        <w:numPr>
          <w:ilvl w:val="0"/>
          <w:numId w:val="1"/>
        </w:numPr>
      </w:pPr>
      <w:r>
        <w:t xml:space="preserve">Random Forests- A classifier which builds several different </w:t>
      </w:r>
      <w:r w:rsidR="0077776C">
        <w:t xml:space="preserve">decision </w:t>
      </w:r>
      <w:r w:rsidR="00EC0277">
        <w:t xml:space="preserve">trees </w:t>
      </w:r>
      <w:r w:rsidR="00EC0277" w:rsidRPr="001703A3">
        <w:t>by pulling several training sets from the training data along with a random number of predictors</w:t>
      </w:r>
      <w:r w:rsidR="00EC0277">
        <w:t xml:space="preserve">. </w:t>
      </w:r>
      <w:r w:rsidR="00EC0277" w:rsidRPr="001703A3">
        <w:t>It then creates its decision criteria by averaging across the predictions from each tree</w:t>
      </w:r>
    </w:p>
    <w:p w14:paraId="57EFFDB8" w14:textId="3DEDAF63" w:rsidR="001703A3" w:rsidRDefault="00EC0277" w:rsidP="00D64855">
      <w:pPr>
        <w:pStyle w:val="ListParagraph"/>
        <w:numPr>
          <w:ilvl w:val="0"/>
          <w:numId w:val="1"/>
        </w:numPr>
      </w:pPr>
      <w:r>
        <w:t xml:space="preserve">Support Vector Machine- A classifier which sorts objects into categories by creating “decision boundaries” distinguishing between classes. </w:t>
      </w:r>
      <w:r w:rsidR="00424438">
        <w:br/>
      </w:r>
    </w:p>
    <w:p w14:paraId="0001D018" w14:textId="1A476135" w:rsidR="00DB700A" w:rsidRDefault="00DB700A" w:rsidP="00315DAF">
      <w:r>
        <w:t xml:space="preserve">In order to evaluate the performance of each algorithm, the full dataset was split into two subsets: a training set and a testing set. The algorithm was first fit on the training set, and then based on the information it gained from the training data it predicted the categories of the test set. The model was then judged on its ability to correctly the predict the dependent variables of the test set. </w:t>
      </w:r>
      <w:r w:rsidR="00315DAF">
        <w:t>The segregation of training data from testing prevents overfitting so model performance is accurately scored.</w:t>
      </w:r>
      <w:r>
        <w:t xml:space="preserve"> </w:t>
      </w:r>
    </w:p>
    <w:p w14:paraId="626E341E" w14:textId="77777777" w:rsidR="00DB700A" w:rsidRDefault="00DB700A" w:rsidP="00DB700A"/>
    <w:p w14:paraId="2DFF58A8" w14:textId="06B73352" w:rsidR="00DB700A" w:rsidRDefault="00EC0277" w:rsidP="00EC0277">
      <w:r>
        <w:t xml:space="preserve">The </w:t>
      </w:r>
      <w:r w:rsidR="00315DAF">
        <w:t xml:space="preserve">Random Forest algorithm outperformed all others </w:t>
      </w:r>
      <w:r>
        <w:t xml:space="preserve">across all models </w:t>
      </w:r>
      <w:r w:rsidR="00315DAF">
        <w:t>in each dataset</w:t>
      </w:r>
      <w:r>
        <w:t xml:space="preserve">. </w:t>
      </w:r>
      <w:r w:rsidR="00315DAF">
        <w:t>A</w:t>
      </w:r>
      <w:r w:rsidR="0077776C">
        <w:t xml:space="preserve"> Random Forest model</w:t>
      </w:r>
      <w:r w:rsidR="006F3CCA">
        <w:t xml:space="preserve"> </w:t>
      </w:r>
      <w:r w:rsidR="0077776C">
        <w:t xml:space="preserve">is fundamentally based on </w:t>
      </w:r>
      <w:r w:rsidR="00DB700A">
        <w:t>D</w:t>
      </w:r>
      <w:r w:rsidR="0077776C">
        <w:t xml:space="preserve">ecision </w:t>
      </w:r>
      <w:r w:rsidR="00DB700A">
        <w:t>T</w:t>
      </w:r>
      <w:r w:rsidR="0077776C">
        <w:t>rees.</w:t>
      </w:r>
      <w:ins w:id="10" w:author="Yousuf Abdelfatah" w:date="2021-02-06T13:28:00Z">
        <w:r w:rsidR="001733F3">
          <w:t xml:space="preserve"> </w:t>
        </w:r>
      </w:ins>
      <w:commentRangeStart w:id="11"/>
      <w:r w:rsidR="00BE03C6" w:rsidRPr="009B2C66">
        <w:t xml:space="preserve">Decision trees </w:t>
      </w:r>
      <w:r w:rsidR="001733F3" w:rsidRPr="009B2C66">
        <w:t>consist of a series of splits on the original dataset, known as a tree.</w:t>
      </w:r>
      <w:r w:rsidR="001733F3">
        <w:t xml:space="preserve"> </w:t>
      </w:r>
      <w:r w:rsidR="009B2C66">
        <w:t>Each split, which can be thought of as a branch</w:t>
      </w:r>
      <w:r w:rsidR="002F588F">
        <w:t>,</w:t>
      </w:r>
      <w:r w:rsidR="009B2C66">
        <w:t xml:space="preserve"> is made on a “decision node.” This decision node denotes a criteria that the data is being split on, for example countries with a GDP per capita greater </w:t>
      </w:r>
      <w:proofErr w:type="gramStart"/>
      <w:r w:rsidR="009B2C66">
        <w:t>than  25,000</w:t>
      </w:r>
      <w:proofErr w:type="gramEnd"/>
      <w:r w:rsidR="009B2C66">
        <w:t xml:space="preserve">. </w:t>
      </w:r>
      <w:commentRangeEnd w:id="11"/>
      <w:r w:rsidR="009B2C66">
        <w:rPr>
          <w:rStyle w:val="CommentReference"/>
        </w:rPr>
        <w:commentReference w:id="11"/>
      </w:r>
      <w:r w:rsidR="009B2C66">
        <w:t xml:space="preserve">In that countries with a GDP greater than 25,000 would go on one branch, while countries with GDP less than 25,000 would go on another branch. These groups would then be split on another criteria. The farthest branches of these trees are referred to as “terminal nodes” or leaves. In this way a decision tree is actually like an </w:t>
      </w:r>
      <w:proofErr w:type="gramStart"/>
      <w:r w:rsidR="009B2C66">
        <w:t>upside down</w:t>
      </w:r>
      <w:proofErr w:type="gramEnd"/>
      <w:r w:rsidR="009B2C66">
        <w:t xml:space="preserve"> tree, with the leaves on the bottom. </w:t>
      </w:r>
      <w:r w:rsidR="001733F3">
        <w:t xml:space="preserve">The model </w:t>
      </w:r>
      <w:r w:rsidR="00A86064">
        <w:t>utilize</w:t>
      </w:r>
      <w:r w:rsidR="001733F3">
        <w:t>s</w:t>
      </w:r>
      <w:r w:rsidR="00A86064">
        <w:t xml:space="preserve"> a “top down” and “greedy” approach in deciding what features to split on. Put simply, this means that starting from the top of the tree, the algorithm makes each split based on what best minimizes classification errors at that specific step (</w:t>
      </w:r>
      <w:proofErr w:type="spellStart"/>
      <w:proofErr w:type="gramStart"/>
      <w:r w:rsidR="00A86064">
        <w:t>ie</w:t>
      </w:r>
      <w:proofErr w:type="spellEnd"/>
      <w:proofErr w:type="gramEnd"/>
      <w:r w:rsidR="00A86064">
        <w:t xml:space="preserve"> grouping as many 1s together and 0s together as possible while minimizing the number of members of the other class in the group). </w:t>
      </w:r>
    </w:p>
    <w:p w14:paraId="67143A25" w14:textId="77777777" w:rsidR="00DB700A" w:rsidRDefault="00DB700A" w:rsidP="00EC0277"/>
    <w:p w14:paraId="221A1AB6" w14:textId="0AC6C66E" w:rsidR="00EC0277" w:rsidRDefault="003D7382" w:rsidP="00EC0277">
      <w:r>
        <w:t xml:space="preserve">While </w:t>
      </w:r>
      <w:r w:rsidR="00A86064">
        <w:t>Decision Trees</w:t>
      </w:r>
      <w:r>
        <w:t xml:space="preserve"> have the advantage of being both relatively easy to interpret and a closer approximation of human decision making, they </w:t>
      </w:r>
      <w:r w:rsidR="004A782B">
        <w:t>lack the</w:t>
      </w:r>
      <w:r>
        <w:t xml:space="preserve"> predictive accuracy </w:t>
      </w:r>
      <w:r w:rsidR="004A782B">
        <w:t>of other</w:t>
      </w:r>
      <w:r>
        <w:t xml:space="preserve"> models, </w:t>
      </w:r>
      <w:r w:rsidR="004A782B">
        <w:t>are</w:t>
      </w:r>
      <w:r>
        <w:t xml:space="preserve"> sensitive to small changes in the data</w:t>
      </w:r>
      <w:r w:rsidR="002F588F">
        <w:t>, and tend to overfit, especially as the tree gets deeper and decisions are made on smaller and smaller subsamples of the data</w:t>
      </w:r>
      <w:r>
        <w:t xml:space="preserve">. </w:t>
      </w:r>
      <w:r w:rsidR="00BE03C6">
        <w:t>The Random Forest model</w:t>
      </w:r>
      <w:r w:rsidR="0077776C">
        <w:t xml:space="preserve"> improves on decision trees by </w:t>
      </w:r>
      <w:r w:rsidR="00625BC4">
        <w:t xml:space="preserve">building </w:t>
      </w:r>
      <w:r w:rsidR="002F588F">
        <w:t>many</w:t>
      </w:r>
      <w:r w:rsidR="00625BC4">
        <w:t xml:space="preserve"> trees</w:t>
      </w:r>
      <w:r w:rsidR="002F588F">
        <w:t>, each created from a sub sample of the data,</w:t>
      </w:r>
      <w:r w:rsidR="00625BC4">
        <w:t xml:space="preserve"> then merging them togethe</w:t>
      </w:r>
      <w:r w:rsidR="002F588F">
        <w:t>r and</w:t>
      </w:r>
      <w:r w:rsidR="00625BC4">
        <w:t xml:space="preserve"> taking the </w:t>
      </w:r>
      <w:r w:rsidR="002F588F">
        <w:t>most common</w:t>
      </w:r>
      <w:r w:rsidR="00625BC4">
        <w:t xml:space="preserve"> predictions across each </w:t>
      </w:r>
      <w:r w:rsidR="002F588F">
        <w:t xml:space="preserve">terminal node for each </w:t>
      </w:r>
      <w:r w:rsidR="00625BC4">
        <w:t xml:space="preserve">tree. </w:t>
      </w:r>
      <w:r w:rsidR="004A782B">
        <w:t>Each</w:t>
      </w:r>
      <w:r w:rsidR="00625BC4">
        <w:t xml:space="preserve"> tree </w:t>
      </w:r>
      <w:r w:rsidR="004A782B">
        <w:t xml:space="preserve">is </w:t>
      </w:r>
      <w:r w:rsidR="00625BC4">
        <w:t xml:space="preserve">based on a random subset of the independent variables. </w:t>
      </w:r>
      <w:r w:rsidR="002F588F">
        <w:t xml:space="preserve">The added variation caused by training on different samples of the data and utilizing various subset of the variables </w:t>
      </w:r>
      <w:commentRangeStart w:id="12"/>
      <w:r w:rsidR="00625BC4">
        <w:t>allows the model to create a more accurate and stable prediction</w:t>
      </w:r>
      <w:r w:rsidR="002F588F">
        <w:t xml:space="preserve"> upon taking the average of all the trees</w:t>
      </w:r>
      <w:r w:rsidR="00625BC4">
        <w:t>. The use of random subsets which are later combined also helps prevent overfitting</w:t>
      </w:r>
      <w:commentRangeEnd w:id="12"/>
      <w:r w:rsidR="004A782B">
        <w:rPr>
          <w:rStyle w:val="CommentReference"/>
        </w:rPr>
        <w:commentReference w:id="12"/>
      </w:r>
      <w:r w:rsidR="00625BC4">
        <w:t>.</w:t>
      </w:r>
      <w:r w:rsidR="0077776C">
        <w:t xml:space="preserve"> </w:t>
      </w:r>
      <w:r w:rsidR="006F3CCA">
        <w:t>Additionally, the algorithm was tuned on several parameters in order to maximize its predictive power. These parameters are</w:t>
      </w:r>
      <w:r w:rsidR="00EC0277" w:rsidRPr="001703A3">
        <w:t xml:space="preserve"> the maximum depth of each tree, the number of trees to build, and maximum number of features to consider for each tree.</w:t>
      </w:r>
      <w:r w:rsidR="00EC0277">
        <w:t xml:space="preserve"> </w:t>
      </w:r>
      <w:r w:rsidR="00625BC4">
        <w:t xml:space="preserve">The ideal parameters differed across countries and y variables. </w:t>
      </w:r>
    </w:p>
    <w:p w14:paraId="4DD8E6C5" w14:textId="151A02C3" w:rsidR="00892CE7" w:rsidRDefault="00892CE7" w:rsidP="00EC0277"/>
    <w:p w14:paraId="21E8BB99" w14:textId="503E1A9B" w:rsidR="00892CE7" w:rsidRPr="001703A3" w:rsidDel="00A96513" w:rsidRDefault="00892CE7" w:rsidP="004A782B">
      <w:pPr>
        <w:rPr>
          <w:del w:id="13" w:author="tim liptrot" w:date="2021-03-18T13:43:00Z"/>
        </w:rPr>
      </w:pPr>
      <w:del w:id="14" w:author="tim liptrot" w:date="2021-03-18T13:43:00Z">
        <w:r w:rsidDel="00A96513">
          <w:delText>In order to provide a</w:delText>
        </w:r>
        <w:r w:rsidR="0090608A" w:rsidDel="00A96513">
          <w:delText xml:space="preserve"> baseline</w:delText>
        </w:r>
        <w:r w:rsidDel="00A96513">
          <w:delText xml:space="preserve"> </w:delText>
        </w:r>
        <w:r w:rsidR="00DB700A" w:rsidDel="00A96513">
          <w:delText>comparison,</w:delText>
        </w:r>
        <w:r w:rsidDel="00A96513">
          <w:delText xml:space="preserve"> </w:delText>
        </w:r>
        <w:r w:rsidR="00BE03C6" w:rsidDel="00A96513">
          <w:delText xml:space="preserve">we </w:delText>
        </w:r>
        <w:r w:rsidDel="00A96513">
          <w:delText xml:space="preserve">also </w:delText>
        </w:r>
        <w:r w:rsidR="00BE03C6" w:rsidDel="00A96513">
          <w:delText>ran the observations for each country through a</w:delText>
        </w:r>
        <w:r w:rsidDel="00A96513">
          <w:delText xml:space="preserve"> logit model. A logit </w:delText>
        </w:r>
        <w:r w:rsidR="000E1B5A" w:rsidDel="00A96513">
          <w:delText>model</w:delText>
        </w:r>
        <w:r w:rsidDel="00A96513">
          <w:delText xml:space="preserve"> </w:delText>
        </w:r>
        <w:r w:rsidR="000E1B5A" w:rsidDel="00A96513">
          <w:delText>uses logistic regression to</w:delText>
        </w:r>
        <w:r w:rsidDel="00A96513">
          <w:delText xml:space="preserve"> </w:delText>
        </w:r>
        <w:r w:rsidR="000E1B5A" w:rsidDel="00A96513">
          <w:delText xml:space="preserve">predict a binary outcome based on the independent variables. </w:delText>
        </w:r>
        <w:r w:rsidR="0090608A" w:rsidDel="00A96513">
          <w:delText xml:space="preserve">Logistic regression allows the algorithm to produce discrete outcomes based on estimated probabilities, calculated using a </w:delText>
        </w:r>
        <w:commentRangeStart w:id="15"/>
        <w:r w:rsidR="0090608A" w:rsidDel="00A96513">
          <w:delText xml:space="preserve">maximum likelihood estimate. </w:delText>
        </w:r>
        <w:commentRangeEnd w:id="15"/>
        <w:r w:rsidR="004A782B" w:rsidDel="00A96513">
          <w:rPr>
            <w:rStyle w:val="CommentReference"/>
          </w:rPr>
          <w:commentReference w:id="15"/>
        </w:r>
        <w:r w:rsidR="00FD527D" w:rsidDel="00A96513">
          <w:delText xml:space="preserve">We would expect the Random Forest model to outperform the logistic regression given that we do not assume that the independent variables display a linear relationship with the outcomes, in fact the opposite is most likely true. Additionally Random Forests by their nature are able to more reliably determine feature importance, and we expect that a few of our features will be significianlty more predictive than the others. </w:delText>
        </w:r>
      </w:del>
    </w:p>
    <w:p w14:paraId="01AC15B5" w14:textId="798F8B2A" w:rsidR="00EC0277" w:rsidDel="00A96513" w:rsidRDefault="00EC0277" w:rsidP="00EC0277">
      <w:pPr>
        <w:rPr>
          <w:del w:id="16" w:author="tim liptrot" w:date="2021-03-18T13:43:00Z"/>
        </w:rPr>
      </w:pPr>
    </w:p>
    <w:p w14:paraId="7DD4DCEF" w14:textId="1C107D94" w:rsidR="00892CE7" w:rsidRPr="001703A3" w:rsidDel="00A96513" w:rsidRDefault="00DD4DE8" w:rsidP="00F31E60">
      <w:pPr>
        <w:rPr>
          <w:del w:id="17" w:author="tim liptrot" w:date="2021-03-18T13:43:00Z"/>
        </w:rPr>
      </w:pPr>
      <w:del w:id="18" w:author="tim liptrot" w:date="2021-03-18T13:43:00Z">
        <w:r w:rsidDel="00A96513">
          <w:delText xml:space="preserve">The initial set of classifications produced by the model were based on a default probability threshold of 0.5- a probability 0.5 or greater would lead the model to classify the observation as a 1, and anything below 0.5 was classified as a 0. </w:delText>
        </w:r>
        <w:r w:rsidR="00912ABC" w:rsidDel="00A96513">
          <w:delText>To model use cases (below)</w:delText>
        </w:r>
        <w:r w:rsidR="0077776C" w:rsidDel="00A96513">
          <w:delText xml:space="preserve"> </w:delText>
        </w:r>
        <w:r w:rsidR="00424438" w:rsidDel="00A96513">
          <w:delText xml:space="preserve">we changed the </w:delText>
        </w:r>
        <w:r w:rsidR="00892CE7" w:rsidDel="00A96513">
          <w:lastRenderedPageBreak/>
          <w:delText>probability</w:delText>
        </w:r>
        <w:r w:rsidR="00424438" w:rsidDel="00A96513">
          <w:delText xml:space="preserve"> </w:delText>
        </w:r>
        <w:r w:rsidR="00892CE7" w:rsidDel="00A96513">
          <w:delText>at which the model classifies observations</w:delText>
        </w:r>
        <w:r w:rsidR="00424438" w:rsidDel="00A96513">
          <w:delText xml:space="preserve"> </w:delText>
        </w:r>
        <w:r w:rsidDel="00A96513">
          <w:delText xml:space="preserve">The two additional thresholds tested were 0.25 and 0.75. </w:delText>
        </w:r>
      </w:del>
    </w:p>
    <w:p w14:paraId="629C99EE" w14:textId="3FAE546F" w:rsidR="00424438" w:rsidRPr="001703A3" w:rsidDel="00A96513" w:rsidRDefault="00424438" w:rsidP="00424438">
      <w:pPr>
        <w:rPr>
          <w:del w:id="19" w:author="tim liptrot" w:date="2021-03-18T13:43:00Z"/>
        </w:rPr>
      </w:pPr>
    </w:p>
    <w:p w14:paraId="6C611768" w14:textId="10B133C6" w:rsidR="00424438" w:rsidDel="00A96513" w:rsidRDefault="00DD4DE8" w:rsidP="00DD4DE8">
      <w:pPr>
        <w:rPr>
          <w:del w:id="20" w:author="tim liptrot" w:date="2021-03-18T13:43:00Z"/>
        </w:rPr>
      </w:pPr>
      <w:del w:id="21" w:author="tim liptrot" w:date="2021-03-18T13:43:00Z">
        <w:r w:rsidDel="00A96513">
          <w:delText xml:space="preserve">While the model’s main goal was to be as predictive as possible, an inference exercise can tell us a great deal both about how the model makes its predictions and what criteria and information prospective authoritarian regimes may use to feed their own AR efforts. In order to derive some of this information </w:delText>
        </w:r>
        <w:r w:rsidR="00EC0277" w:rsidDel="00A96513">
          <w:delText xml:space="preserve">we </w:delText>
        </w:r>
        <w:r w:rsidR="00424438" w:rsidRPr="001703A3" w:rsidDel="00A96513">
          <w:delText xml:space="preserve">attempted to ascertain the importance of each variable in the model. To do so </w:delText>
        </w:r>
        <w:r w:rsidR="00EC0277" w:rsidDel="00A96513">
          <w:delText xml:space="preserve">we implemented </w:delText>
        </w:r>
        <w:r w:rsidR="00424438" w:rsidRPr="001703A3" w:rsidDel="00A96513">
          <w:delText>SkLearn's permutation function. This</w:delText>
        </w:r>
        <w:r w:rsidDel="00A96513">
          <w:delText xml:space="preserve"> function</w:delText>
        </w:r>
        <w:r w:rsidR="00424438" w:rsidRPr="001703A3" w:rsidDel="00A96513">
          <w:delText xml:space="preserve"> scrambles the data one variable at a time and then uses the model to re-predict</w:delText>
        </w:r>
        <w:r w:rsidDel="00A96513">
          <w:delText xml:space="preserve"> based</w:delText>
        </w:r>
        <w:r w:rsidR="00424438" w:rsidRPr="001703A3" w:rsidDel="00A96513">
          <w:delText xml:space="preserve"> on the now scrambled data. </w:delText>
        </w:r>
        <w:r w:rsidDel="00A96513">
          <w:delText xml:space="preserve">This in turn allows us to </w:delText>
        </w:r>
        <w:r w:rsidR="00424438" w:rsidRPr="001703A3" w:rsidDel="00A96513">
          <w:delText>determine what variables are most important to the model based on the largest changes in the model's predictive accuracy</w:delText>
        </w:r>
        <w:r w:rsidR="00EC0277" w:rsidDel="00A96513">
          <w:delText>.</w:delText>
        </w:r>
        <w:r w:rsidR="00EC7FEB" w:rsidDel="00A96513">
          <w:delText xml:space="preserve"> The variables most heavily relied on by the model in its decision making are discussed below</w:delText>
        </w:r>
        <w:r w:rsidDel="00A96513">
          <w:delText xml:space="preserve"> in section 0.12. </w:delText>
        </w:r>
      </w:del>
    </w:p>
    <w:p w14:paraId="1E56AE6C" w14:textId="791BED26" w:rsidR="00424438" w:rsidRPr="001703A3" w:rsidDel="00A96513" w:rsidRDefault="00424438" w:rsidP="001703A3">
      <w:pPr>
        <w:rPr>
          <w:del w:id="22" w:author="tim liptrot" w:date="2021-03-18T13:43:00Z"/>
        </w:rPr>
      </w:pPr>
    </w:p>
    <w:p w14:paraId="706F20BE" w14:textId="6636BF59" w:rsidR="001703A3" w:rsidRPr="001703A3" w:rsidDel="00A96513" w:rsidRDefault="00424438" w:rsidP="001703A3">
      <w:pPr>
        <w:rPr>
          <w:del w:id="23" w:author="tim liptrot" w:date="2021-03-18T13:43:00Z"/>
        </w:rPr>
      </w:pPr>
      <w:del w:id="24" w:author="tim liptrot" w:date="2021-03-18T13:43:00Z">
        <w:r w:rsidDel="00A96513">
          <w:delText>0.7</w:delText>
        </w:r>
        <w:r w:rsidR="001703A3" w:rsidRPr="001703A3" w:rsidDel="00A96513">
          <w:delText xml:space="preserve"> Metrics</w:delText>
        </w:r>
        <w:r w:rsidDel="00A96513">
          <w:delText xml:space="preserve"> + Model Performance Comparison</w:delText>
        </w:r>
        <w:r w:rsidR="00D9165C" w:rsidDel="00A96513">
          <w:delText xml:space="preserve"> (Results)</w:delText>
        </w:r>
      </w:del>
    </w:p>
    <w:p w14:paraId="7247FBA0" w14:textId="5D57A9F3" w:rsidR="001703A3" w:rsidRPr="001703A3" w:rsidDel="00A96513" w:rsidRDefault="001703A3" w:rsidP="001703A3">
      <w:pPr>
        <w:rPr>
          <w:del w:id="25" w:author="tim liptrot" w:date="2021-03-18T13:43:00Z"/>
        </w:rPr>
      </w:pPr>
    </w:p>
    <w:p w14:paraId="22DC167A" w14:textId="59399D39" w:rsidR="001703A3" w:rsidRPr="001703A3" w:rsidDel="00A96513" w:rsidRDefault="001703A3" w:rsidP="00912ABC">
      <w:pPr>
        <w:rPr>
          <w:del w:id="26" w:author="tim liptrot" w:date="2021-03-18T13:43:00Z"/>
        </w:rPr>
      </w:pPr>
      <w:del w:id="27" w:author="tim liptrot" w:date="2021-03-18T13:43:00Z">
        <w:r w:rsidDel="00A96513">
          <w:delText>The primary</w:delText>
        </w:r>
        <w:r w:rsidR="00912ABC" w:rsidDel="00A96513">
          <w:delText xml:space="preserve"> evaluation</w:delText>
        </w:r>
        <w:r w:rsidDel="00A96513">
          <w:delText xml:space="preserve"> metric </w:delText>
        </w:r>
        <w:r w:rsidR="00424438" w:rsidDel="00A96513">
          <w:delText xml:space="preserve">was the Receiver Operating Characteristic (ROC) score. </w:delText>
        </w:r>
        <w:r w:rsidR="00912ABC" w:rsidDel="00A96513">
          <w:delText xml:space="preserve">The ROC curve captures the portion of variance predicted by the model for binary outcome, and is similar to the root mean standard error in regression models. The ROC curve is created by plotting the true positive and false positive rates of the model at </w:delText>
        </w:r>
        <w:r w:rsidR="006F3CCA" w:rsidDel="00A96513">
          <w:delText xml:space="preserve">discrimination </w:delText>
        </w:r>
        <w:r w:rsidR="00EC0277" w:rsidDel="00A96513">
          <w:delText>threshold values between 0 and 1.</w:delText>
        </w:r>
        <w:r w:rsidR="006F3CCA" w:rsidDel="00A96513">
          <w:delText xml:space="preserve"> The true positive rate is the ratio of true positives to </w:delText>
        </w:r>
        <w:r w:rsidR="006A0611" w:rsidDel="00A96513">
          <w:delText>total actual positives (</w:delText>
        </w:r>
        <w:r w:rsidR="006F3CCA" w:rsidDel="00A96513">
          <w:delText xml:space="preserve">true </w:delText>
        </w:r>
        <w:r w:rsidR="000E1B5A" w:rsidDel="00A96513">
          <w:delText>positives</w:delText>
        </w:r>
        <w:r w:rsidR="006F3CCA" w:rsidDel="00A96513">
          <w:delText xml:space="preserve"> + false negatives</w:delText>
        </w:r>
        <w:r w:rsidR="006A0611" w:rsidDel="00A96513">
          <w:delText>)</w:delText>
        </w:r>
        <w:r w:rsidR="006F3CCA" w:rsidDel="00A96513">
          <w:delText xml:space="preserve">. </w:delText>
        </w:r>
        <w:r w:rsidR="006A0611" w:rsidDel="00A96513">
          <w:delText>Similarly, the</w:delText>
        </w:r>
        <w:r w:rsidR="006F3CCA" w:rsidDel="00A96513">
          <w:delText xml:space="preserve"> </w:delText>
        </w:r>
        <w:r w:rsidR="006A0611" w:rsidDel="00A96513">
          <w:delText>f</w:delText>
        </w:r>
        <w:r w:rsidR="006F3CCA" w:rsidDel="00A96513">
          <w:delText xml:space="preserve">alse </w:delText>
        </w:r>
        <w:r w:rsidR="006A0611" w:rsidDel="00A96513">
          <w:delText>p</w:delText>
        </w:r>
        <w:r w:rsidR="006F3CCA" w:rsidDel="00A96513">
          <w:delText xml:space="preserve">ositive </w:delText>
        </w:r>
        <w:r w:rsidR="006A0611" w:rsidDel="00A96513">
          <w:delText>r</w:delText>
        </w:r>
        <w:r w:rsidR="006F3CCA" w:rsidDel="00A96513">
          <w:delText xml:space="preserve">ate is the ratio of </w:delText>
        </w:r>
        <w:r w:rsidR="000E1B5A" w:rsidDel="00A96513">
          <w:delText>false</w:delText>
        </w:r>
        <w:r w:rsidR="006F3CCA" w:rsidDel="00A96513">
          <w:delText xml:space="preserve"> positives to</w:delText>
        </w:r>
        <w:r w:rsidR="006A0611" w:rsidDel="00A96513">
          <w:delText xml:space="preserve"> total actual negatives</w:delText>
        </w:r>
        <w:r w:rsidR="006F3CCA" w:rsidDel="00A96513">
          <w:delText xml:space="preserve"> </w:delText>
        </w:r>
        <w:r w:rsidR="006A0611" w:rsidDel="00A96513">
          <w:delText>(</w:delText>
        </w:r>
        <w:r w:rsidR="006F3CCA" w:rsidDel="00A96513">
          <w:delText>false positives + true negatives</w:delText>
        </w:r>
        <w:r w:rsidR="006A0611" w:rsidDel="00A96513">
          <w:delText>)</w:delText>
        </w:r>
        <w:r w:rsidR="006F3CCA" w:rsidDel="00A96513">
          <w:delText xml:space="preserve">. The discrimination threshold is the probability at which the positive class is chosen over the negative class. Lowering this threshold classifies more items as positive, increasing </w:delText>
        </w:r>
        <w:r w:rsidR="000E1B5A" w:rsidDel="00A96513">
          <w:delText>false</w:delText>
        </w:r>
        <w:r w:rsidR="006F3CCA" w:rsidDel="00A96513">
          <w:delText xml:space="preserve"> positives</w:delText>
        </w:r>
        <w:r w:rsidR="000E1B5A" w:rsidDel="00A96513">
          <w:delText>,</w:delText>
        </w:r>
        <w:r w:rsidR="006F3CCA" w:rsidDel="00A96513">
          <w:delText xml:space="preserve"> while </w:delText>
        </w:r>
        <w:r w:rsidR="000E1B5A" w:rsidDel="00A96513">
          <w:delText>higheing</w:delText>
        </w:r>
        <w:r w:rsidR="006F3CCA" w:rsidDel="00A96513">
          <w:delText xml:space="preserve"> it has the </w:delText>
        </w:r>
        <w:r w:rsidR="000E1B5A" w:rsidDel="00A96513">
          <w:delText>opposite</w:delText>
        </w:r>
        <w:r w:rsidR="006F3CCA" w:rsidDel="00A96513">
          <w:delText xml:space="preserve"> effect, increasing </w:delText>
        </w:r>
        <w:r w:rsidR="000E1B5A" w:rsidDel="00A96513">
          <w:delText>false</w:delText>
        </w:r>
        <w:r w:rsidR="006F3CCA" w:rsidDel="00A96513">
          <w:delText xml:space="preserve"> negatives. The area under the curve provides an aggregate measure of performance across classification thresholds. A model whose predictions are 100% wrong would have an AUC of 0, while a model whose predictions are 100% correct would have an AUC of 1.</w:delText>
        </w:r>
        <w:r w:rsidR="00BE03C6" w:rsidDel="00A96513">
          <w:delText xml:space="preserve"> An ROC score of 0.5 is equivalent to the model making random guesses.</w:delText>
        </w:r>
        <w:r w:rsidR="006F3CCA" w:rsidDel="00A96513">
          <w:delText xml:space="preserve"> </w:delText>
        </w:r>
        <w:r w:rsidR="00BE03C6" w:rsidDel="00A96513">
          <w:delText>The score for each country and each dependent variable is located in the table below:</w:delText>
        </w:r>
      </w:del>
    </w:p>
    <w:p w14:paraId="2F0FCD60" w14:textId="12518AD9" w:rsidR="001703A3" w:rsidDel="00A96513" w:rsidRDefault="001703A3" w:rsidP="001703A3">
      <w:pPr>
        <w:rPr>
          <w:del w:id="28" w:author="tim liptrot" w:date="2021-03-18T13:43:00Z"/>
        </w:rPr>
      </w:pPr>
    </w:p>
    <w:p w14:paraId="639A31FD" w14:textId="5D4852F7" w:rsidR="00BE03C6" w:rsidDel="00A96513" w:rsidRDefault="00BE03C6" w:rsidP="001703A3">
      <w:pPr>
        <w:rPr>
          <w:del w:id="29" w:author="tim liptrot" w:date="2021-03-18T13:43:00Z"/>
        </w:rPr>
      </w:pPr>
    </w:p>
    <w:tbl>
      <w:tblPr>
        <w:tblStyle w:val="TableGrid"/>
        <w:tblW w:w="0" w:type="auto"/>
        <w:tblLook w:val="04A0" w:firstRow="1" w:lastRow="0" w:firstColumn="1" w:lastColumn="0" w:noHBand="0" w:noVBand="1"/>
      </w:tblPr>
      <w:tblGrid>
        <w:gridCol w:w="2464"/>
        <w:gridCol w:w="2178"/>
        <w:gridCol w:w="2354"/>
        <w:gridCol w:w="2354"/>
      </w:tblGrid>
      <w:tr w:rsidR="006D4D5F" w:rsidRPr="000E1B5A" w:rsidDel="00A96513" w14:paraId="1B3F2288" w14:textId="29920EA9" w:rsidTr="006D4D5F">
        <w:trPr>
          <w:del w:id="30" w:author="tim liptrot" w:date="2021-03-18T13:43:00Z"/>
        </w:trPr>
        <w:tc>
          <w:tcPr>
            <w:tcW w:w="2464" w:type="dxa"/>
          </w:tcPr>
          <w:p w14:paraId="79698DEA" w14:textId="334C3E9E" w:rsidR="006D4D5F" w:rsidRPr="000E1B5A" w:rsidDel="00A96513" w:rsidRDefault="006D4D5F" w:rsidP="00BE03C6">
            <w:pPr>
              <w:rPr>
                <w:del w:id="31" w:author="tim liptrot" w:date="2021-03-18T13:43:00Z"/>
              </w:rPr>
            </w:pPr>
            <w:del w:id="32" w:author="tim liptrot" w:date="2021-03-18T13:43:00Z">
              <w:r w:rsidDel="00A96513">
                <w:delText>Country</w:delText>
              </w:r>
            </w:del>
          </w:p>
        </w:tc>
        <w:tc>
          <w:tcPr>
            <w:tcW w:w="2178" w:type="dxa"/>
          </w:tcPr>
          <w:p w14:paraId="1CA864F0" w14:textId="34896009" w:rsidR="006D4D5F" w:rsidDel="00A96513" w:rsidRDefault="006D4D5F" w:rsidP="00BE03C6">
            <w:pPr>
              <w:rPr>
                <w:del w:id="33" w:author="tim liptrot" w:date="2021-03-18T13:43:00Z"/>
              </w:rPr>
            </w:pPr>
            <w:del w:id="34" w:author="tim liptrot" w:date="2021-03-18T13:43:00Z">
              <w:r w:rsidDel="00A96513">
                <w:delText>Dependent Variable</w:delText>
              </w:r>
            </w:del>
          </w:p>
        </w:tc>
        <w:tc>
          <w:tcPr>
            <w:tcW w:w="2354" w:type="dxa"/>
          </w:tcPr>
          <w:p w14:paraId="617638E6" w14:textId="525D7AD3" w:rsidR="006D4D5F" w:rsidRPr="000E1B5A" w:rsidDel="00A96513" w:rsidRDefault="006D4D5F" w:rsidP="00BE03C6">
            <w:pPr>
              <w:rPr>
                <w:del w:id="35" w:author="tim liptrot" w:date="2021-03-18T13:43:00Z"/>
              </w:rPr>
            </w:pPr>
            <w:del w:id="36" w:author="tim liptrot" w:date="2021-03-18T13:43:00Z">
              <w:r w:rsidDel="00A96513">
                <w:delText>RF</w:delText>
              </w:r>
            </w:del>
          </w:p>
        </w:tc>
        <w:tc>
          <w:tcPr>
            <w:tcW w:w="2354" w:type="dxa"/>
          </w:tcPr>
          <w:p w14:paraId="0F71C92B" w14:textId="47A53FEC" w:rsidR="006D4D5F" w:rsidRPr="000E1B5A" w:rsidDel="00A96513" w:rsidRDefault="006D4D5F" w:rsidP="00BE03C6">
            <w:pPr>
              <w:rPr>
                <w:del w:id="37" w:author="tim liptrot" w:date="2021-03-18T13:43:00Z"/>
              </w:rPr>
            </w:pPr>
            <w:del w:id="38" w:author="tim liptrot" w:date="2021-03-18T13:43:00Z">
              <w:r w:rsidDel="00A96513">
                <w:delText>Logit</w:delText>
              </w:r>
            </w:del>
          </w:p>
        </w:tc>
      </w:tr>
      <w:tr w:rsidR="006D4D5F" w:rsidRPr="000E1B5A" w:rsidDel="00A96513" w14:paraId="5D7F5CD2" w14:textId="424C76BC" w:rsidTr="006D4D5F">
        <w:trPr>
          <w:del w:id="39" w:author="tim liptrot" w:date="2021-03-18T13:43:00Z"/>
        </w:trPr>
        <w:tc>
          <w:tcPr>
            <w:tcW w:w="2464" w:type="dxa"/>
          </w:tcPr>
          <w:p w14:paraId="0C2BB1A7" w14:textId="0C1B2CAE" w:rsidR="006D4D5F" w:rsidRPr="000E1B5A" w:rsidDel="00A96513" w:rsidRDefault="006D4D5F" w:rsidP="00BE03C6">
            <w:pPr>
              <w:rPr>
                <w:del w:id="40" w:author="tim liptrot" w:date="2021-03-18T13:43:00Z"/>
              </w:rPr>
            </w:pPr>
            <w:del w:id="41" w:author="tim liptrot" w:date="2021-03-18T13:43:00Z">
              <w:r w:rsidRPr="000E1B5A" w:rsidDel="00A96513">
                <w:delText>Jordan DemPref</w:delText>
              </w:r>
            </w:del>
          </w:p>
        </w:tc>
        <w:tc>
          <w:tcPr>
            <w:tcW w:w="2178" w:type="dxa"/>
          </w:tcPr>
          <w:p w14:paraId="2564F70D" w14:textId="1F47620B" w:rsidR="006D4D5F" w:rsidRPr="000E1B5A" w:rsidDel="00A96513" w:rsidRDefault="006D4D5F" w:rsidP="00BE03C6">
            <w:pPr>
              <w:rPr>
                <w:del w:id="42" w:author="tim liptrot" w:date="2021-03-18T13:43:00Z"/>
              </w:rPr>
            </w:pPr>
            <w:del w:id="43" w:author="tim liptrot" w:date="2021-03-18T13:43:00Z">
              <w:r w:rsidDel="00A96513">
                <w:delText>Preference for Dem</w:delText>
              </w:r>
            </w:del>
          </w:p>
        </w:tc>
        <w:tc>
          <w:tcPr>
            <w:tcW w:w="2354" w:type="dxa"/>
          </w:tcPr>
          <w:p w14:paraId="034B0C05" w14:textId="712AB80A" w:rsidR="006D4D5F" w:rsidRPr="000E1B5A" w:rsidDel="00A96513" w:rsidRDefault="006D4D5F" w:rsidP="00BE03C6">
            <w:pPr>
              <w:rPr>
                <w:del w:id="44" w:author="tim liptrot" w:date="2021-03-18T13:43:00Z"/>
              </w:rPr>
            </w:pPr>
            <w:del w:id="45" w:author="tim liptrot" w:date="2021-03-18T13:43:00Z">
              <w:r w:rsidRPr="000E1B5A" w:rsidDel="00A96513">
                <w:delText xml:space="preserve"> 0.568</w:delText>
              </w:r>
            </w:del>
          </w:p>
        </w:tc>
        <w:tc>
          <w:tcPr>
            <w:tcW w:w="2354" w:type="dxa"/>
          </w:tcPr>
          <w:p w14:paraId="7118BFB4" w14:textId="41C1C918" w:rsidR="006D4D5F" w:rsidRPr="000E1B5A" w:rsidDel="00A96513" w:rsidRDefault="006D4D5F" w:rsidP="00BE03C6">
            <w:pPr>
              <w:rPr>
                <w:del w:id="46" w:author="tim liptrot" w:date="2021-03-18T13:43:00Z"/>
              </w:rPr>
            </w:pPr>
            <w:del w:id="47" w:author="tim liptrot" w:date="2021-03-18T13:43:00Z">
              <w:r w:rsidRPr="000E1B5A" w:rsidDel="00A96513">
                <w:delText xml:space="preserve"> 0.491</w:delText>
              </w:r>
            </w:del>
          </w:p>
        </w:tc>
      </w:tr>
      <w:tr w:rsidR="006D4D5F" w:rsidRPr="000E1B5A" w:rsidDel="00A96513" w14:paraId="5E431359" w14:textId="0F64D446" w:rsidTr="006D4D5F">
        <w:trPr>
          <w:del w:id="48" w:author="tim liptrot" w:date="2021-03-18T13:43:00Z"/>
        </w:trPr>
        <w:tc>
          <w:tcPr>
            <w:tcW w:w="2464" w:type="dxa"/>
          </w:tcPr>
          <w:p w14:paraId="7A18BB94" w14:textId="19CD725B" w:rsidR="006D4D5F" w:rsidRPr="000E1B5A" w:rsidDel="00A96513" w:rsidRDefault="006D4D5F" w:rsidP="00BE03C6">
            <w:pPr>
              <w:rPr>
                <w:del w:id="49" w:author="tim liptrot" w:date="2021-03-18T13:43:00Z"/>
              </w:rPr>
            </w:pPr>
            <w:del w:id="50" w:author="tim liptrot" w:date="2021-03-18T13:43:00Z">
              <w:r w:rsidRPr="000E1B5A" w:rsidDel="00A96513">
                <w:delText>Jordan TrustGov</w:delText>
              </w:r>
            </w:del>
          </w:p>
        </w:tc>
        <w:tc>
          <w:tcPr>
            <w:tcW w:w="2178" w:type="dxa"/>
          </w:tcPr>
          <w:p w14:paraId="4C19054A" w14:textId="5D533262" w:rsidR="006D4D5F" w:rsidRPr="000E1B5A" w:rsidDel="00A96513" w:rsidRDefault="006D4D5F" w:rsidP="00BE03C6">
            <w:pPr>
              <w:rPr>
                <w:del w:id="51" w:author="tim liptrot" w:date="2021-03-18T13:43:00Z"/>
              </w:rPr>
            </w:pPr>
            <w:del w:id="52" w:author="tim liptrot" w:date="2021-03-18T13:43:00Z">
              <w:r w:rsidDel="00A96513">
                <w:delText>Trust in Gov</w:delText>
              </w:r>
            </w:del>
          </w:p>
        </w:tc>
        <w:tc>
          <w:tcPr>
            <w:tcW w:w="2354" w:type="dxa"/>
          </w:tcPr>
          <w:p w14:paraId="21E10E0F" w14:textId="0DD5A384" w:rsidR="006D4D5F" w:rsidRPr="000E1B5A" w:rsidDel="00A96513" w:rsidRDefault="006D4D5F" w:rsidP="00BE03C6">
            <w:pPr>
              <w:rPr>
                <w:del w:id="53" w:author="tim liptrot" w:date="2021-03-18T13:43:00Z"/>
              </w:rPr>
            </w:pPr>
            <w:del w:id="54" w:author="tim liptrot" w:date="2021-03-18T13:43:00Z">
              <w:r w:rsidRPr="000E1B5A" w:rsidDel="00A96513">
                <w:delText xml:space="preserve"> 0.575</w:delText>
              </w:r>
            </w:del>
          </w:p>
        </w:tc>
        <w:tc>
          <w:tcPr>
            <w:tcW w:w="2354" w:type="dxa"/>
          </w:tcPr>
          <w:p w14:paraId="51E52180" w14:textId="7ABBBD94" w:rsidR="006D4D5F" w:rsidRPr="000E1B5A" w:rsidDel="00A96513" w:rsidRDefault="006D4D5F" w:rsidP="00BE03C6">
            <w:pPr>
              <w:rPr>
                <w:del w:id="55" w:author="tim liptrot" w:date="2021-03-18T13:43:00Z"/>
              </w:rPr>
            </w:pPr>
            <w:del w:id="56" w:author="tim liptrot" w:date="2021-03-18T13:43:00Z">
              <w:r w:rsidRPr="000E1B5A" w:rsidDel="00A96513">
                <w:delText xml:space="preserve"> 0.536</w:delText>
              </w:r>
            </w:del>
          </w:p>
        </w:tc>
      </w:tr>
      <w:tr w:rsidR="006D4D5F" w:rsidRPr="000E1B5A" w:rsidDel="00A96513" w14:paraId="620EFDBA" w14:textId="516700A8" w:rsidTr="006D4D5F">
        <w:trPr>
          <w:del w:id="57" w:author="tim liptrot" w:date="2021-03-18T13:43:00Z"/>
        </w:trPr>
        <w:tc>
          <w:tcPr>
            <w:tcW w:w="2464" w:type="dxa"/>
          </w:tcPr>
          <w:p w14:paraId="4E4A3418" w14:textId="17DA6967" w:rsidR="006D4D5F" w:rsidRPr="000E1B5A" w:rsidDel="00A96513" w:rsidRDefault="006D4D5F" w:rsidP="006D4D5F">
            <w:pPr>
              <w:rPr>
                <w:del w:id="58" w:author="tim liptrot" w:date="2021-03-18T13:43:00Z"/>
              </w:rPr>
            </w:pPr>
            <w:del w:id="59" w:author="tim liptrot" w:date="2021-03-18T13:43:00Z">
              <w:r w:rsidRPr="000E1B5A" w:rsidDel="00A96513">
                <w:delText>Kuwait TrustGov</w:delText>
              </w:r>
            </w:del>
          </w:p>
        </w:tc>
        <w:tc>
          <w:tcPr>
            <w:tcW w:w="2178" w:type="dxa"/>
          </w:tcPr>
          <w:p w14:paraId="71EADDBB" w14:textId="73D39E15" w:rsidR="006D4D5F" w:rsidRPr="000E1B5A" w:rsidDel="00A96513" w:rsidRDefault="006D4D5F" w:rsidP="006D4D5F">
            <w:pPr>
              <w:rPr>
                <w:del w:id="60" w:author="tim liptrot" w:date="2021-03-18T13:43:00Z"/>
              </w:rPr>
            </w:pPr>
            <w:del w:id="61" w:author="tim liptrot" w:date="2021-03-18T13:43:00Z">
              <w:r w:rsidDel="00A96513">
                <w:delText>Trust in Gov</w:delText>
              </w:r>
            </w:del>
          </w:p>
        </w:tc>
        <w:tc>
          <w:tcPr>
            <w:tcW w:w="2354" w:type="dxa"/>
          </w:tcPr>
          <w:p w14:paraId="0FBD52BD" w14:textId="63A8C3E2" w:rsidR="006D4D5F" w:rsidRPr="000E1B5A" w:rsidDel="00A96513" w:rsidRDefault="006D4D5F" w:rsidP="006D4D5F">
            <w:pPr>
              <w:rPr>
                <w:del w:id="62" w:author="tim liptrot" w:date="2021-03-18T13:43:00Z"/>
              </w:rPr>
            </w:pPr>
            <w:del w:id="63" w:author="tim liptrot" w:date="2021-03-18T13:43:00Z">
              <w:r w:rsidRPr="000E1B5A" w:rsidDel="00A96513">
                <w:delText xml:space="preserve"> 0.652</w:delText>
              </w:r>
            </w:del>
          </w:p>
        </w:tc>
        <w:tc>
          <w:tcPr>
            <w:tcW w:w="2354" w:type="dxa"/>
          </w:tcPr>
          <w:p w14:paraId="6D1BE437" w14:textId="4254FC7C" w:rsidR="006D4D5F" w:rsidRPr="000E1B5A" w:rsidDel="00A96513" w:rsidRDefault="006D4D5F" w:rsidP="006D4D5F">
            <w:pPr>
              <w:rPr>
                <w:del w:id="64" w:author="tim liptrot" w:date="2021-03-18T13:43:00Z"/>
              </w:rPr>
            </w:pPr>
            <w:del w:id="65" w:author="tim liptrot" w:date="2021-03-18T13:43:00Z">
              <w:r w:rsidRPr="000E1B5A" w:rsidDel="00A96513">
                <w:delText xml:space="preserve"> 0.500</w:delText>
              </w:r>
            </w:del>
          </w:p>
        </w:tc>
      </w:tr>
      <w:tr w:rsidR="006D4D5F" w:rsidRPr="000E1B5A" w:rsidDel="00A96513" w14:paraId="796BC47A" w14:textId="4EA49E6E" w:rsidTr="006D4D5F">
        <w:trPr>
          <w:del w:id="66" w:author="tim liptrot" w:date="2021-03-18T13:43:00Z"/>
        </w:trPr>
        <w:tc>
          <w:tcPr>
            <w:tcW w:w="2464" w:type="dxa"/>
          </w:tcPr>
          <w:p w14:paraId="7428AA33" w14:textId="1073F9B0" w:rsidR="006D4D5F" w:rsidRPr="000E1B5A" w:rsidDel="00A96513" w:rsidRDefault="006D4D5F" w:rsidP="006D4D5F">
            <w:pPr>
              <w:rPr>
                <w:del w:id="67" w:author="tim liptrot" w:date="2021-03-18T13:43:00Z"/>
              </w:rPr>
            </w:pPr>
            <w:del w:id="68" w:author="tim liptrot" w:date="2021-03-18T13:43:00Z">
              <w:r w:rsidRPr="000E1B5A" w:rsidDel="00A96513">
                <w:delText>Morocco DemPref</w:delText>
              </w:r>
            </w:del>
          </w:p>
        </w:tc>
        <w:tc>
          <w:tcPr>
            <w:tcW w:w="2178" w:type="dxa"/>
          </w:tcPr>
          <w:p w14:paraId="4A4279E4" w14:textId="189EFE2E" w:rsidR="006D4D5F" w:rsidRPr="000E1B5A" w:rsidDel="00A96513" w:rsidRDefault="006D4D5F" w:rsidP="006D4D5F">
            <w:pPr>
              <w:rPr>
                <w:del w:id="69" w:author="tim liptrot" w:date="2021-03-18T13:43:00Z"/>
              </w:rPr>
            </w:pPr>
            <w:del w:id="70" w:author="tim liptrot" w:date="2021-03-18T13:43:00Z">
              <w:r w:rsidDel="00A96513">
                <w:delText>Preference for Dem</w:delText>
              </w:r>
            </w:del>
          </w:p>
        </w:tc>
        <w:tc>
          <w:tcPr>
            <w:tcW w:w="2354" w:type="dxa"/>
          </w:tcPr>
          <w:p w14:paraId="57165A5E" w14:textId="127F64B7" w:rsidR="006D4D5F" w:rsidRPr="000E1B5A" w:rsidDel="00A96513" w:rsidRDefault="006D4D5F" w:rsidP="006D4D5F">
            <w:pPr>
              <w:rPr>
                <w:del w:id="71" w:author="tim liptrot" w:date="2021-03-18T13:43:00Z"/>
              </w:rPr>
            </w:pPr>
            <w:del w:id="72" w:author="tim liptrot" w:date="2021-03-18T13:43:00Z">
              <w:r w:rsidRPr="000E1B5A" w:rsidDel="00A96513">
                <w:delText xml:space="preserve"> 0.720</w:delText>
              </w:r>
            </w:del>
          </w:p>
        </w:tc>
        <w:tc>
          <w:tcPr>
            <w:tcW w:w="2354" w:type="dxa"/>
          </w:tcPr>
          <w:p w14:paraId="0F959B19" w14:textId="1E26B96F" w:rsidR="006D4D5F" w:rsidRPr="000E1B5A" w:rsidDel="00A96513" w:rsidRDefault="006D4D5F" w:rsidP="006D4D5F">
            <w:pPr>
              <w:rPr>
                <w:del w:id="73" w:author="tim liptrot" w:date="2021-03-18T13:43:00Z"/>
              </w:rPr>
            </w:pPr>
            <w:del w:id="74" w:author="tim liptrot" w:date="2021-03-18T13:43:00Z">
              <w:r w:rsidRPr="000E1B5A" w:rsidDel="00A96513">
                <w:delText xml:space="preserve"> 0.648</w:delText>
              </w:r>
            </w:del>
          </w:p>
        </w:tc>
      </w:tr>
      <w:tr w:rsidR="006D4D5F" w:rsidRPr="000E1B5A" w:rsidDel="00A96513" w14:paraId="6E5516B9" w14:textId="2E750709" w:rsidTr="006D4D5F">
        <w:trPr>
          <w:del w:id="75" w:author="tim liptrot" w:date="2021-03-18T13:43:00Z"/>
        </w:trPr>
        <w:tc>
          <w:tcPr>
            <w:tcW w:w="2464" w:type="dxa"/>
          </w:tcPr>
          <w:p w14:paraId="365D7794" w14:textId="7B82402E" w:rsidR="006D4D5F" w:rsidRPr="000E1B5A" w:rsidDel="00A96513" w:rsidRDefault="006D4D5F" w:rsidP="006D4D5F">
            <w:pPr>
              <w:rPr>
                <w:del w:id="76" w:author="tim liptrot" w:date="2021-03-18T13:43:00Z"/>
              </w:rPr>
            </w:pPr>
            <w:del w:id="77" w:author="tim liptrot" w:date="2021-03-18T13:43:00Z">
              <w:r w:rsidRPr="000E1B5A" w:rsidDel="00A96513">
                <w:delText>Morocco TrustGov</w:delText>
              </w:r>
            </w:del>
          </w:p>
        </w:tc>
        <w:tc>
          <w:tcPr>
            <w:tcW w:w="2178" w:type="dxa"/>
          </w:tcPr>
          <w:p w14:paraId="1F9DB82E" w14:textId="493E85E3" w:rsidR="006D4D5F" w:rsidRPr="000E1B5A" w:rsidDel="00A96513" w:rsidRDefault="006D4D5F" w:rsidP="006D4D5F">
            <w:pPr>
              <w:rPr>
                <w:del w:id="78" w:author="tim liptrot" w:date="2021-03-18T13:43:00Z"/>
              </w:rPr>
            </w:pPr>
            <w:del w:id="79" w:author="tim liptrot" w:date="2021-03-18T13:43:00Z">
              <w:r w:rsidDel="00A96513">
                <w:delText>Trust in Gov</w:delText>
              </w:r>
            </w:del>
          </w:p>
        </w:tc>
        <w:tc>
          <w:tcPr>
            <w:tcW w:w="2354" w:type="dxa"/>
          </w:tcPr>
          <w:p w14:paraId="3AC13AF6" w14:textId="56F5A283" w:rsidR="006D4D5F" w:rsidRPr="000E1B5A" w:rsidDel="00A96513" w:rsidRDefault="006D4D5F" w:rsidP="006D4D5F">
            <w:pPr>
              <w:rPr>
                <w:del w:id="80" w:author="tim liptrot" w:date="2021-03-18T13:43:00Z"/>
              </w:rPr>
            </w:pPr>
            <w:del w:id="81" w:author="tim liptrot" w:date="2021-03-18T13:43:00Z">
              <w:r w:rsidRPr="000E1B5A" w:rsidDel="00A96513">
                <w:delText xml:space="preserve"> 0.739</w:delText>
              </w:r>
            </w:del>
          </w:p>
        </w:tc>
        <w:tc>
          <w:tcPr>
            <w:tcW w:w="2354" w:type="dxa"/>
          </w:tcPr>
          <w:p w14:paraId="21FFD32D" w14:textId="493FC4FD" w:rsidR="006D4D5F" w:rsidRPr="000E1B5A" w:rsidDel="00A96513" w:rsidRDefault="006D4D5F" w:rsidP="006D4D5F">
            <w:pPr>
              <w:rPr>
                <w:del w:id="82" w:author="tim liptrot" w:date="2021-03-18T13:43:00Z"/>
              </w:rPr>
            </w:pPr>
            <w:del w:id="83" w:author="tim liptrot" w:date="2021-03-18T13:43:00Z">
              <w:r w:rsidRPr="000E1B5A" w:rsidDel="00A96513">
                <w:delText xml:space="preserve"> 0.641</w:delText>
              </w:r>
            </w:del>
          </w:p>
        </w:tc>
      </w:tr>
      <w:tr w:rsidR="006D4D5F" w:rsidRPr="000E1B5A" w:rsidDel="00A96513" w14:paraId="5F9FBD68" w14:textId="1F5D15C8" w:rsidTr="006D4D5F">
        <w:trPr>
          <w:del w:id="84" w:author="tim liptrot" w:date="2021-03-18T13:43:00Z"/>
        </w:trPr>
        <w:tc>
          <w:tcPr>
            <w:tcW w:w="2464" w:type="dxa"/>
          </w:tcPr>
          <w:p w14:paraId="5155ABF2" w14:textId="22F03452" w:rsidR="006D4D5F" w:rsidRPr="000E1B5A" w:rsidDel="00A96513" w:rsidRDefault="006D4D5F" w:rsidP="006D4D5F">
            <w:pPr>
              <w:rPr>
                <w:del w:id="85" w:author="tim liptrot" w:date="2021-03-18T13:43:00Z"/>
              </w:rPr>
            </w:pPr>
            <w:del w:id="86" w:author="tim liptrot" w:date="2021-03-18T13:43:00Z">
              <w:r w:rsidRPr="000E1B5A" w:rsidDel="00A96513">
                <w:delText>Egypt DemPref</w:delText>
              </w:r>
            </w:del>
          </w:p>
        </w:tc>
        <w:tc>
          <w:tcPr>
            <w:tcW w:w="2178" w:type="dxa"/>
          </w:tcPr>
          <w:p w14:paraId="6A54FAB9" w14:textId="3DAC71B9" w:rsidR="006D4D5F" w:rsidRPr="000E1B5A" w:rsidDel="00A96513" w:rsidRDefault="006D4D5F" w:rsidP="006D4D5F">
            <w:pPr>
              <w:rPr>
                <w:del w:id="87" w:author="tim liptrot" w:date="2021-03-18T13:43:00Z"/>
              </w:rPr>
            </w:pPr>
            <w:del w:id="88" w:author="tim liptrot" w:date="2021-03-18T13:43:00Z">
              <w:r w:rsidDel="00A96513">
                <w:delText>Preference for Dem</w:delText>
              </w:r>
            </w:del>
          </w:p>
        </w:tc>
        <w:tc>
          <w:tcPr>
            <w:tcW w:w="2354" w:type="dxa"/>
          </w:tcPr>
          <w:p w14:paraId="5EB23CC0" w14:textId="09D73961" w:rsidR="006D4D5F" w:rsidRPr="000E1B5A" w:rsidDel="00A96513" w:rsidRDefault="006D4D5F" w:rsidP="006D4D5F">
            <w:pPr>
              <w:rPr>
                <w:del w:id="89" w:author="tim liptrot" w:date="2021-03-18T13:43:00Z"/>
              </w:rPr>
            </w:pPr>
            <w:del w:id="90" w:author="tim liptrot" w:date="2021-03-18T13:43:00Z">
              <w:r w:rsidRPr="000E1B5A" w:rsidDel="00A96513">
                <w:delText xml:space="preserve"> 0.749</w:delText>
              </w:r>
            </w:del>
          </w:p>
        </w:tc>
        <w:tc>
          <w:tcPr>
            <w:tcW w:w="2354" w:type="dxa"/>
          </w:tcPr>
          <w:p w14:paraId="76D189C8" w14:textId="25B80323" w:rsidR="006D4D5F" w:rsidRPr="000E1B5A" w:rsidDel="00A96513" w:rsidRDefault="006D4D5F" w:rsidP="006D4D5F">
            <w:pPr>
              <w:rPr>
                <w:del w:id="91" w:author="tim liptrot" w:date="2021-03-18T13:43:00Z"/>
              </w:rPr>
            </w:pPr>
            <w:del w:id="92" w:author="tim liptrot" w:date="2021-03-18T13:43:00Z">
              <w:r w:rsidRPr="000E1B5A" w:rsidDel="00A96513">
                <w:delText xml:space="preserve"> 0.691</w:delText>
              </w:r>
            </w:del>
          </w:p>
        </w:tc>
      </w:tr>
      <w:tr w:rsidR="006D4D5F" w:rsidRPr="000E1B5A" w:rsidDel="00A96513" w14:paraId="1C29174C" w14:textId="6563633B" w:rsidTr="006D4D5F">
        <w:trPr>
          <w:del w:id="93" w:author="tim liptrot" w:date="2021-03-18T13:43:00Z"/>
        </w:trPr>
        <w:tc>
          <w:tcPr>
            <w:tcW w:w="2464" w:type="dxa"/>
          </w:tcPr>
          <w:p w14:paraId="0E323373" w14:textId="546E6EFA" w:rsidR="006D4D5F" w:rsidRPr="000E1B5A" w:rsidDel="00A96513" w:rsidRDefault="006D4D5F" w:rsidP="006D4D5F">
            <w:pPr>
              <w:rPr>
                <w:del w:id="94" w:author="tim liptrot" w:date="2021-03-18T13:43:00Z"/>
              </w:rPr>
            </w:pPr>
            <w:del w:id="95" w:author="tim liptrot" w:date="2021-03-18T13:43:00Z">
              <w:r w:rsidRPr="000E1B5A" w:rsidDel="00A96513">
                <w:delText>Egypt TrustGov</w:delText>
              </w:r>
            </w:del>
          </w:p>
        </w:tc>
        <w:tc>
          <w:tcPr>
            <w:tcW w:w="2178" w:type="dxa"/>
          </w:tcPr>
          <w:p w14:paraId="3EC89069" w14:textId="5A28DCB1" w:rsidR="006D4D5F" w:rsidRPr="000E1B5A" w:rsidDel="00A96513" w:rsidRDefault="006D4D5F" w:rsidP="006D4D5F">
            <w:pPr>
              <w:rPr>
                <w:del w:id="96" w:author="tim liptrot" w:date="2021-03-18T13:43:00Z"/>
              </w:rPr>
            </w:pPr>
            <w:del w:id="97" w:author="tim liptrot" w:date="2021-03-18T13:43:00Z">
              <w:r w:rsidDel="00A96513">
                <w:delText>Trust in Gov</w:delText>
              </w:r>
            </w:del>
          </w:p>
        </w:tc>
        <w:tc>
          <w:tcPr>
            <w:tcW w:w="2354" w:type="dxa"/>
          </w:tcPr>
          <w:p w14:paraId="36EC6F23" w14:textId="6B73D7FA" w:rsidR="006D4D5F" w:rsidRPr="000E1B5A" w:rsidDel="00A96513" w:rsidRDefault="006D4D5F" w:rsidP="006D4D5F">
            <w:pPr>
              <w:rPr>
                <w:del w:id="98" w:author="tim liptrot" w:date="2021-03-18T13:43:00Z"/>
              </w:rPr>
            </w:pPr>
            <w:del w:id="99" w:author="tim liptrot" w:date="2021-03-18T13:43:00Z">
              <w:r w:rsidRPr="000E1B5A" w:rsidDel="00A96513">
                <w:delText xml:space="preserve"> 0.718</w:delText>
              </w:r>
            </w:del>
          </w:p>
        </w:tc>
        <w:tc>
          <w:tcPr>
            <w:tcW w:w="2354" w:type="dxa"/>
          </w:tcPr>
          <w:p w14:paraId="27705993" w14:textId="45519239" w:rsidR="006D4D5F" w:rsidRPr="000E1B5A" w:rsidDel="00A96513" w:rsidRDefault="006D4D5F" w:rsidP="006D4D5F">
            <w:pPr>
              <w:rPr>
                <w:del w:id="100" w:author="tim liptrot" w:date="2021-03-18T13:43:00Z"/>
              </w:rPr>
            </w:pPr>
            <w:del w:id="101" w:author="tim liptrot" w:date="2021-03-18T13:43:00Z">
              <w:r w:rsidRPr="000E1B5A" w:rsidDel="00A96513">
                <w:delText xml:space="preserve"> 0.675</w:delText>
              </w:r>
            </w:del>
          </w:p>
        </w:tc>
      </w:tr>
      <w:tr w:rsidR="006D4D5F" w:rsidRPr="000E1B5A" w:rsidDel="00A96513" w14:paraId="381115EC" w14:textId="67ACD33F" w:rsidTr="006D4D5F">
        <w:trPr>
          <w:del w:id="102" w:author="tim liptrot" w:date="2021-03-18T13:43:00Z"/>
        </w:trPr>
        <w:tc>
          <w:tcPr>
            <w:tcW w:w="2464" w:type="dxa"/>
          </w:tcPr>
          <w:p w14:paraId="6F6F8F9B" w14:textId="046F3F4F" w:rsidR="006D4D5F" w:rsidRPr="000E1B5A" w:rsidDel="00A96513" w:rsidRDefault="006D4D5F" w:rsidP="006D4D5F">
            <w:pPr>
              <w:rPr>
                <w:del w:id="103" w:author="tim liptrot" w:date="2021-03-18T13:43:00Z"/>
              </w:rPr>
            </w:pPr>
            <w:del w:id="104" w:author="tim liptrot" w:date="2021-03-18T13:43:00Z">
              <w:r w:rsidRPr="000E1B5A" w:rsidDel="00A96513">
                <w:delText>Algeria DemPref</w:delText>
              </w:r>
            </w:del>
          </w:p>
        </w:tc>
        <w:tc>
          <w:tcPr>
            <w:tcW w:w="2178" w:type="dxa"/>
          </w:tcPr>
          <w:p w14:paraId="7D094DEB" w14:textId="369CDA47" w:rsidR="006D4D5F" w:rsidRPr="000E1B5A" w:rsidDel="00A96513" w:rsidRDefault="006D4D5F" w:rsidP="006D4D5F">
            <w:pPr>
              <w:rPr>
                <w:del w:id="105" w:author="tim liptrot" w:date="2021-03-18T13:43:00Z"/>
              </w:rPr>
            </w:pPr>
            <w:del w:id="106" w:author="tim liptrot" w:date="2021-03-18T13:43:00Z">
              <w:r w:rsidDel="00A96513">
                <w:delText>Preference for Dem</w:delText>
              </w:r>
            </w:del>
          </w:p>
        </w:tc>
        <w:tc>
          <w:tcPr>
            <w:tcW w:w="2354" w:type="dxa"/>
          </w:tcPr>
          <w:p w14:paraId="25E514B6" w14:textId="41D93C98" w:rsidR="006D4D5F" w:rsidRPr="000E1B5A" w:rsidDel="00A96513" w:rsidRDefault="006D4D5F" w:rsidP="006D4D5F">
            <w:pPr>
              <w:rPr>
                <w:del w:id="107" w:author="tim liptrot" w:date="2021-03-18T13:43:00Z"/>
              </w:rPr>
            </w:pPr>
            <w:del w:id="108" w:author="tim liptrot" w:date="2021-03-18T13:43:00Z">
              <w:r w:rsidRPr="000E1B5A" w:rsidDel="00A96513">
                <w:delText xml:space="preserve"> 0.610</w:delText>
              </w:r>
            </w:del>
          </w:p>
        </w:tc>
        <w:tc>
          <w:tcPr>
            <w:tcW w:w="2354" w:type="dxa"/>
          </w:tcPr>
          <w:p w14:paraId="60585711" w14:textId="1AB9DF00" w:rsidR="006D4D5F" w:rsidRPr="000E1B5A" w:rsidDel="00A96513" w:rsidRDefault="006D4D5F" w:rsidP="006D4D5F">
            <w:pPr>
              <w:rPr>
                <w:del w:id="109" w:author="tim liptrot" w:date="2021-03-18T13:43:00Z"/>
              </w:rPr>
            </w:pPr>
            <w:del w:id="110" w:author="tim liptrot" w:date="2021-03-18T13:43:00Z">
              <w:r w:rsidRPr="000E1B5A" w:rsidDel="00A96513">
                <w:delText xml:space="preserve"> 0.624</w:delText>
              </w:r>
            </w:del>
          </w:p>
        </w:tc>
      </w:tr>
    </w:tbl>
    <w:p w14:paraId="37EA2E45" w14:textId="6C310654" w:rsidR="00892CE7" w:rsidDel="00A96513" w:rsidRDefault="00892CE7" w:rsidP="001703A3">
      <w:pPr>
        <w:rPr>
          <w:del w:id="111" w:author="tim liptrot" w:date="2021-03-18T13:43:00Z"/>
        </w:rPr>
      </w:pPr>
    </w:p>
    <w:p w14:paraId="46A6794E" w14:textId="65C96C6C" w:rsidR="00A07B81" w:rsidDel="00A96513" w:rsidRDefault="00A07B81" w:rsidP="001703A3">
      <w:pPr>
        <w:rPr>
          <w:del w:id="112" w:author="tim liptrot" w:date="2021-03-18T13:43:00Z"/>
        </w:rPr>
      </w:pPr>
      <w:del w:id="113" w:author="tim liptrot" w:date="2021-03-18T13:43:00Z">
        <w:r w:rsidDel="00A96513">
          <w:lastRenderedPageBreak/>
          <w:delText>As expected the Random Forest model did outperform the logit model. The average Random Forest score was .065 points higher than the random forest model, corresponding to 13% of the distance to perfect predictive ability. The improved performance is</w:delText>
        </w:r>
        <w:r w:rsidR="00FD527D" w:rsidDel="00A96513">
          <w:delText xml:space="preserve"> most likely</w:delText>
        </w:r>
        <w:r w:rsidDel="00A96513">
          <w:delText xml:space="preserve"> due to </w:delText>
        </w:r>
        <w:r w:rsidR="00FD527D" w:rsidDel="00A96513">
          <w:delText xml:space="preserve">the model’s non linearity and the importance of a few key independent variables, as noted above.  </w:delText>
        </w:r>
      </w:del>
    </w:p>
    <w:p w14:paraId="093F8DE1" w14:textId="7B5154F4" w:rsidR="00A07B81" w:rsidDel="00A96513" w:rsidRDefault="00A07B81" w:rsidP="001703A3">
      <w:pPr>
        <w:rPr>
          <w:del w:id="114" w:author="tim liptrot" w:date="2021-03-18T13:43:00Z"/>
        </w:rPr>
      </w:pPr>
    </w:p>
    <w:p w14:paraId="12302683" w14:textId="0F8893F8" w:rsidR="00892CE7" w:rsidDel="00A96513" w:rsidRDefault="000E1B5A" w:rsidP="001703A3">
      <w:pPr>
        <w:rPr>
          <w:del w:id="115" w:author="tim liptrot" w:date="2021-03-18T13:43:00Z"/>
        </w:rPr>
      </w:pPr>
      <w:del w:id="116" w:author="tim liptrot" w:date="2021-03-18T13:43:00Z">
        <w:r w:rsidDel="00A96513">
          <w:delText xml:space="preserve">As can be seen above, </w:delText>
        </w:r>
        <w:r w:rsidR="00547415" w:rsidDel="00A96513">
          <w:delText>model performance varies significantly between countries. In</w:delText>
        </w:r>
        <w:r w:rsidR="00BE03C6" w:rsidDel="00A96513">
          <w:delText xml:space="preserve"> Morocco and Egypt, </w:delText>
        </w:r>
        <w:r w:rsidR="00547415" w:rsidDel="00A96513">
          <w:delText>model</w:delText>
        </w:r>
        <w:r w:rsidR="00BE03C6" w:rsidDel="00A96513">
          <w:delText xml:space="preserve"> ROC scores </w:delText>
        </w:r>
        <w:r w:rsidR="00547415" w:rsidDel="00A96513">
          <w:delText xml:space="preserve">are </w:delText>
        </w:r>
        <w:r w:rsidR="00BE03C6" w:rsidDel="00A96513">
          <w:delText>in the 70s</w:delText>
        </w:r>
        <w:r w:rsidR="00547415" w:rsidDel="00A96513">
          <w:delText>. In Jordan</w:delText>
        </w:r>
        <w:r w:rsidR="00BE03C6" w:rsidDel="00A96513">
          <w:delText xml:space="preserve"> the ROC score indicat</w:delText>
        </w:r>
        <w:r w:rsidR="00547415" w:rsidDel="00A96513">
          <w:delText>es</w:delText>
        </w:r>
        <w:r w:rsidR="00BE03C6" w:rsidDel="00A96513">
          <w:delText xml:space="preserve"> that predictions were only slightly better than random guesses. </w:delText>
        </w:r>
      </w:del>
    </w:p>
    <w:p w14:paraId="3493C58A" w14:textId="3480DC22" w:rsidR="00892CE7" w:rsidRDefault="00892CE7" w:rsidP="00643684">
      <w:pPr>
        <w:ind w:left="720" w:hanging="720"/>
        <w:pPrChange w:id="117" w:author="tim liptrot" w:date="2021-03-18T16:22:00Z">
          <w:pPr/>
        </w:pPrChange>
      </w:pPr>
    </w:p>
    <w:p w14:paraId="4E89D0DA" w14:textId="181E267F" w:rsidR="00A86064" w:rsidRDefault="00A86064" w:rsidP="001703A3"/>
    <w:p w14:paraId="57B78DCF" w14:textId="37C81677" w:rsidR="00A86064" w:rsidRDefault="00A86064" w:rsidP="001703A3"/>
    <w:p w14:paraId="1212AC06" w14:textId="715E1F05" w:rsidR="00A86064" w:rsidRDefault="00A86064" w:rsidP="001703A3"/>
    <w:p w14:paraId="42D8EF8A" w14:textId="176A4A31" w:rsidR="00A86064" w:rsidRDefault="00A86064" w:rsidP="001703A3"/>
    <w:p w14:paraId="63ACF119" w14:textId="4D810190" w:rsidR="00A86064" w:rsidRDefault="00A86064" w:rsidP="001703A3"/>
    <w:p w14:paraId="696A91F0" w14:textId="386DA61D" w:rsidR="001F6A30" w:rsidRDefault="001F6A30" w:rsidP="001703A3"/>
    <w:p w14:paraId="618A7F06" w14:textId="7AEC1225" w:rsidR="001F6A30" w:rsidRPr="001703A3" w:rsidRDefault="001F6A30" w:rsidP="001703A3"/>
    <w:sectPr w:rsidR="001F6A30" w:rsidRPr="001703A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tim liptrot" w:date="2021-02-04T17:47:00Z" w:initials="tl">
    <w:p w14:paraId="626FEFB8" w14:textId="3F7D49BE" w:rsidR="00F74B78" w:rsidRDefault="00F74B78">
      <w:pPr>
        <w:pStyle w:val="CommentText"/>
      </w:pPr>
      <w:r>
        <w:rPr>
          <w:rStyle w:val="CommentReference"/>
        </w:rPr>
        <w:annotationRef/>
      </w:r>
      <w:r>
        <w:t>We don’t need to cite sci-kit learn but we do need to cite the underlying papers scikit is based on. You can see and example in Hill and Jones</w:t>
      </w:r>
    </w:p>
  </w:comment>
  <w:comment w:id="11" w:author="Yousuf Abdelfatah" w:date="2021-02-07T20:26:00Z" w:initials="YA">
    <w:p w14:paraId="096DF4BC" w14:textId="073E4732" w:rsidR="009B2C66" w:rsidRDefault="009B2C66">
      <w:pPr>
        <w:pStyle w:val="CommentText"/>
      </w:pPr>
      <w:r>
        <w:rPr>
          <w:rStyle w:val="CommentReference"/>
        </w:rPr>
        <w:annotationRef/>
      </w:r>
      <w:r>
        <w:t xml:space="preserve">I think it would probably also be useful to show a visual representation of a decision tree. We can pull an example out of the data pretty easily if you think it would be worth it. I find that when there is a visual example decision trees become pretty straightforward concepts </w:t>
      </w:r>
    </w:p>
  </w:comment>
  <w:comment w:id="12" w:author="tim liptrot" w:date="2021-02-04T16:52:00Z" w:initials="tl">
    <w:p w14:paraId="73003B32" w14:textId="5978B925" w:rsidR="004A782B" w:rsidRDefault="004A782B">
      <w:pPr>
        <w:pStyle w:val="CommentText"/>
      </w:pPr>
      <w:r>
        <w:rPr>
          <w:rStyle w:val="CommentReference"/>
        </w:rPr>
        <w:annotationRef/>
      </w:r>
      <w:r>
        <w:t>I don’t understand this, can you explain more?</w:t>
      </w:r>
    </w:p>
  </w:comment>
  <w:comment w:id="15" w:author="tim liptrot" w:date="2021-02-04T16:56:00Z" w:initials="tl">
    <w:p w14:paraId="539A69BB" w14:textId="0342DB87" w:rsidR="004A782B" w:rsidRDefault="004A782B" w:rsidP="004A782B">
      <w:pPr>
        <w:pStyle w:val="CommentText"/>
      </w:pPr>
      <w:r>
        <w:rPr>
          <w:rStyle w:val="CommentReference"/>
        </w:rPr>
        <w:annotationRef/>
      </w:r>
      <w:r w:rsidR="002B1CC7">
        <w:t>We should mention why we</w:t>
      </w:r>
      <w:r>
        <w:t xml:space="preserve"> expect the random forest to outperform the logit </w:t>
      </w:r>
      <w:proofErr w:type="gramStart"/>
      <w:r>
        <w:t>model?</w:t>
      </w:r>
      <w:proofErr w:type="gramEnd"/>
      <w:r>
        <w:t xml:space="preserve"> Maybe</w:t>
      </w:r>
    </w:p>
    <w:p w14:paraId="2A7D0EA1" w14:textId="77777777" w:rsidR="004A782B" w:rsidRDefault="004A782B" w:rsidP="004A782B">
      <w:pPr>
        <w:pStyle w:val="CommentText"/>
        <w:numPr>
          <w:ilvl w:val="0"/>
          <w:numId w:val="2"/>
        </w:numPr>
      </w:pPr>
      <w:proofErr w:type="gramStart"/>
      <w:r>
        <w:t>Non linearity</w:t>
      </w:r>
      <w:proofErr w:type="gramEnd"/>
    </w:p>
    <w:p w14:paraId="42FE58B4" w14:textId="1CABD0CA" w:rsidR="004A782B" w:rsidRDefault="004A782B" w:rsidP="00912ABC">
      <w:pPr>
        <w:pStyle w:val="CommentText"/>
        <w:numPr>
          <w:ilvl w:val="0"/>
          <w:numId w:val="2"/>
        </w:numPr>
      </w:pPr>
      <w:r>
        <w:t>Overfitting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26FEFB8" w15:done="1"/>
  <w15:commentEx w15:paraId="096DF4BC" w15:done="0"/>
  <w15:commentEx w15:paraId="73003B32" w15:done="1"/>
  <w15:commentEx w15:paraId="42FE58B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6B19E" w16cex:dateUtc="2021-02-04T22:47:00Z"/>
  <w16cex:commentExtensible w16cex:durableId="23CACB85" w16cex:dateUtc="2021-02-08T01:26:00Z"/>
  <w16cex:commentExtensible w16cex:durableId="23C6A4E0" w16cex:dateUtc="2021-02-04T21:52:00Z"/>
  <w16cex:commentExtensible w16cex:durableId="23C6A5CB" w16cex:dateUtc="2021-02-04T2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26FEFB8" w16cid:durableId="23C6B19E"/>
  <w16cid:commentId w16cid:paraId="096DF4BC" w16cid:durableId="23CACB85"/>
  <w16cid:commentId w16cid:paraId="73003B32" w16cid:durableId="23C6A4E0"/>
  <w16cid:commentId w16cid:paraId="42FE58B4" w16cid:durableId="23C6A5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8FA5A" w14:textId="77777777" w:rsidR="00420D20" w:rsidRDefault="00420D20" w:rsidP="00A86064">
      <w:r>
        <w:separator/>
      </w:r>
    </w:p>
  </w:endnote>
  <w:endnote w:type="continuationSeparator" w:id="0">
    <w:p w14:paraId="0F8F4710" w14:textId="77777777" w:rsidR="00420D20" w:rsidRDefault="00420D20" w:rsidP="00A86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CEB726" w14:textId="77777777" w:rsidR="00420D20" w:rsidRDefault="00420D20" w:rsidP="00A86064">
      <w:r>
        <w:separator/>
      </w:r>
    </w:p>
  </w:footnote>
  <w:footnote w:type="continuationSeparator" w:id="0">
    <w:p w14:paraId="3BE39779" w14:textId="77777777" w:rsidR="00420D20" w:rsidRDefault="00420D20" w:rsidP="00A86064">
      <w:r>
        <w:continuationSeparator/>
      </w:r>
    </w:p>
  </w:footnote>
  <w:footnote w:id="1">
    <w:p w14:paraId="255404C3" w14:textId="56F703B5" w:rsidR="00A86064" w:rsidRPr="00A86064" w:rsidDel="00A96513" w:rsidRDefault="00A86064" w:rsidP="00A86064">
      <w:pPr>
        <w:rPr>
          <w:del w:id="3" w:author="tim liptrot" w:date="2021-03-18T13:42:00Z"/>
          <w:rFonts w:ascii="Times New Roman" w:eastAsia="Times New Roman" w:hAnsi="Times New Roman" w:cs="Times New Roman"/>
        </w:rPr>
      </w:pPr>
      <w:del w:id="4" w:author="tim liptrot" w:date="2021-03-18T13:42:00Z">
        <w:r w:rsidDel="00A96513">
          <w:rPr>
            <w:rStyle w:val="FootnoteReference"/>
          </w:rPr>
          <w:footnoteRef/>
        </w:r>
        <w:r w:rsidDel="00A96513">
          <w:delText xml:space="preserve"> </w:delText>
        </w:r>
        <w:r w:rsidRPr="00A86064" w:rsidDel="00A96513">
          <w:rPr>
            <w:rFonts w:ascii="Times" w:eastAsia="Times New Roman" w:hAnsi="Times" w:cs="Times New Roman"/>
            <w:color w:val="111111"/>
            <w:sz w:val="22"/>
            <w:szCs w:val="22"/>
          </w:rPr>
          <w:delText xml:space="preserve">Pedregosa, F., et al. (2011). </w:delText>
        </w:r>
        <w:r w:rsidR="009B2C66" w:rsidDel="00A96513">
          <w:rPr>
            <w:rFonts w:ascii="Times" w:eastAsia="Times New Roman" w:hAnsi="Times" w:cs="Times New Roman"/>
            <w:color w:val="111111"/>
            <w:sz w:val="22"/>
            <w:szCs w:val="22"/>
          </w:rPr>
          <w:delText>“</w:delText>
        </w:r>
        <w:r w:rsidRPr="00A86064" w:rsidDel="00A96513">
          <w:rPr>
            <w:rFonts w:ascii="Times" w:eastAsia="Times New Roman" w:hAnsi="Times" w:cs="Times New Roman"/>
            <w:color w:val="111111"/>
            <w:sz w:val="22"/>
            <w:szCs w:val="22"/>
          </w:rPr>
          <w:delText>Scikit-learn: Machine Learning in Python</w:delText>
        </w:r>
        <w:r w:rsidR="009B2C66" w:rsidDel="00A96513">
          <w:rPr>
            <w:rFonts w:ascii="Times" w:eastAsia="Times New Roman" w:hAnsi="Times" w:cs="Times New Roman"/>
            <w:color w:val="111111"/>
            <w:sz w:val="22"/>
            <w:szCs w:val="22"/>
          </w:rPr>
          <w:delText>”,</w:delText>
        </w:r>
        <w:r w:rsidR="00315DAF" w:rsidDel="00A96513">
          <w:rPr>
            <w:rFonts w:ascii="Times" w:eastAsia="Times New Roman" w:hAnsi="Times" w:cs="Times New Roman"/>
            <w:color w:val="111111"/>
            <w:sz w:val="22"/>
            <w:szCs w:val="22"/>
          </w:rPr>
          <w:delText xml:space="preserve"> </w:delText>
        </w:r>
        <w:r w:rsidRPr="00A86064" w:rsidDel="00A96513">
          <w:rPr>
            <w:rFonts w:ascii="Times" w:eastAsia="Times New Roman" w:hAnsi="Times" w:cs="Times New Roman"/>
            <w:color w:val="111111"/>
            <w:sz w:val="22"/>
            <w:szCs w:val="22"/>
          </w:rPr>
          <w:delText>Journal of Machine Learning Research, 12, 2825–2830.</w:delText>
        </w:r>
      </w:del>
    </w:p>
    <w:p w14:paraId="19B584AB" w14:textId="2347761F" w:rsidR="00A86064" w:rsidDel="00A96513" w:rsidRDefault="00A86064">
      <w:pPr>
        <w:pStyle w:val="FootnoteText"/>
        <w:rPr>
          <w:del w:id="5" w:author="tim liptrot" w:date="2021-03-18T13:42:00Z"/>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450AE"/>
    <w:multiLevelType w:val="hybridMultilevel"/>
    <w:tmpl w:val="9F284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3A3184"/>
    <w:multiLevelType w:val="hybridMultilevel"/>
    <w:tmpl w:val="18A248E6"/>
    <w:lvl w:ilvl="0" w:tplc="146017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im liptrot">
    <w15:presenceInfo w15:providerId="Windows Live" w15:userId="79586996f97a2bc8"/>
  </w15:person>
  <w15:person w15:author="Yousuf Abdelfatah">
    <w15:presenceInfo w15:providerId="AD" w15:userId="S::yousuf@thefreedomi.org::b6c89f2d-0d54-4f0b-8564-5ba2053c77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A3"/>
    <w:rsid w:val="000E1B5A"/>
    <w:rsid w:val="00100334"/>
    <w:rsid w:val="00137A36"/>
    <w:rsid w:val="001703A3"/>
    <w:rsid w:val="001733F3"/>
    <w:rsid w:val="001F6A30"/>
    <w:rsid w:val="00227DB4"/>
    <w:rsid w:val="002B1CC7"/>
    <w:rsid w:val="002F033A"/>
    <w:rsid w:val="002F3A9F"/>
    <w:rsid w:val="002F588F"/>
    <w:rsid w:val="00315DAF"/>
    <w:rsid w:val="00376054"/>
    <w:rsid w:val="003D7382"/>
    <w:rsid w:val="00420D20"/>
    <w:rsid w:val="00424438"/>
    <w:rsid w:val="004A782B"/>
    <w:rsid w:val="00547415"/>
    <w:rsid w:val="005A7BB3"/>
    <w:rsid w:val="005D714A"/>
    <w:rsid w:val="00625BC4"/>
    <w:rsid w:val="00643684"/>
    <w:rsid w:val="00687700"/>
    <w:rsid w:val="006A0611"/>
    <w:rsid w:val="006D4D5F"/>
    <w:rsid w:val="006E3038"/>
    <w:rsid w:val="006F3CCA"/>
    <w:rsid w:val="0077776C"/>
    <w:rsid w:val="00892CE7"/>
    <w:rsid w:val="008A426D"/>
    <w:rsid w:val="0090608A"/>
    <w:rsid w:val="00912ABC"/>
    <w:rsid w:val="009B2C66"/>
    <w:rsid w:val="00A07B81"/>
    <w:rsid w:val="00A86064"/>
    <w:rsid w:val="00A96513"/>
    <w:rsid w:val="00BC5930"/>
    <w:rsid w:val="00BE03C6"/>
    <w:rsid w:val="00D64855"/>
    <w:rsid w:val="00D9165C"/>
    <w:rsid w:val="00D96BB4"/>
    <w:rsid w:val="00DB700A"/>
    <w:rsid w:val="00DD4DE8"/>
    <w:rsid w:val="00EC0277"/>
    <w:rsid w:val="00EC7FEB"/>
    <w:rsid w:val="00F31E60"/>
    <w:rsid w:val="00F74B78"/>
    <w:rsid w:val="00FD527D"/>
    <w:rsid w:val="00FE63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9B831"/>
  <w15:chartTrackingRefBased/>
  <w15:docId w15:val="{E2B6D0BB-99A9-CE46-9B73-63B50021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703A3"/>
    <w:rPr>
      <w:sz w:val="16"/>
      <w:szCs w:val="16"/>
    </w:rPr>
  </w:style>
  <w:style w:type="paragraph" w:styleId="CommentText">
    <w:name w:val="annotation text"/>
    <w:basedOn w:val="Normal"/>
    <w:link w:val="CommentTextChar"/>
    <w:uiPriority w:val="99"/>
    <w:semiHidden/>
    <w:unhideWhenUsed/>
    <w:rsid w:val="001703A3"/>
    <w:rPr>
      <w:sz w:val="20"/>
      <w:szCs w:val="20"/>
    </w:rPr>
  </w:style>
  <w:style w:type="character" w:customStyle="1" w:styleId="CommentTextChar">
    <w:name w:val="Comment Text Char"/>
    <w:basedOn w:val="DefaultParagraphFont"/>
    <w:link w:val="CommentText"/>
    <w:uiPriority w:val="99"/>
    <w:semiHidden/>
    <w:rsid w:val="001703A3"/>
    <w:rPr>
      <w:sz w:val="20"/>
      <w:szCs w:val="20"/>
    </w:rPr>
  </w:style>
  <w:style w:type="paragraph" w:styleId="CommentSubject">
    <w:name w:val="annotation subject"/>
    <w:basedOn w:val="CommentText"/>
    <w:next w:val="CommentText"/>
    <w:link w:val="CommentSubjectChar"/>
    <w:uiPriority w:val="99"/>
    <w:semiHidden/>
    <w:unhideWhenUsed/>
    <w:rsid w:val="001703A3"/>
    <w:rPr>
      <w:b/>
      <w:bCs/>
    </w:rPr>
  </w:style>
  <w:style w:type="character" w:customStyle="1" w:styleId="CommentSubjectChar">
    <w:name w:val="Comment Subject Char"/>
    <w:basedOn w:val="CommentTextChar"/>
    <w:link w:val="CommentSubject"/>
    <w:uiPriority w:val="99"/>
    <w:semiHidden/>
    <w:rsid w:val="001703A3"/>
    <w:rPr>
      <w:b/>
      <w:bCs/>
      <w:sz w:val="20"/>
      <w:szCs w:val="20"/>
    </w:rPr>
  </w:style>
  <w:style w:type="paragraph" w:styleId="ListParagraph">
    <w:name w:val="List Paragraph"/>
    <w:basedOn w:val="Normal"/>
    <w:uiPriority w:val="34"/>
    <w:qFormat/>
    <w:rsid w:val="00D64855"/>
    <w:pPr>
      <w:ind w:left="720"/>
      <w:contextualSpacing/>
    </w:pPr>
  </w:style>
  <w:style w:type="table" w:styleId="TableGrid">
    <w:name w:val="Table Grid"/>
    <w:basedOn w:val="TableNormal"/>
    <w:uiPriority w:val="39"/>
    <w:rsid w:val="000E1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86064"/>
    <w:rPr>
      <w:sz w:val="20"/>
      <w:szCs w:val="20"/>
    </w:rPr>
  </w:style>
  <w:style w:type="character" w:customStyle="1" w:styleId="FootnoteTextChar">
    <w:name w:val="Footnote Text Char"/>
    <w:basedOn w:val="DefaultParagraphFont"/>
    <w:link w:val="FootnoteText"/>
    <w:uiPriority w:val="99"/>
    <w:semiHidden/>
    <w:rsid w:val="00A86064"/>
    <w:rPr>
      <w:sz w:val="20"/>
      <w:szCs w:val="20"/>
    </w:rPr>
  </w:style>
  <w:style w:type="character" w:styleId="FootnoteReference">
    <w:name w:val="footnote reference"/>
    <w:basedOn w:val="DefaultParagraphFont"/>
    <w:uiPriority w:val="99"/>
    <w:semiHidden/>
    <w:unhideWhenUsed/>
    <w:rsid w:val="00A860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456777">
      <w:bodyDiv w:val="1"/>
      <w:marLeft w:val="0"/>
      <w:marRight w:val="0"/>
      <w:marTop w:val="0"/>
      <w:marBottom w:val="0"/>
      <w:divBdr>
        <w:top w:val="none" w:sz="0" w:space="0" w:color="auto"/>
        <w:left w:val="none" w:sz="0" w:space="0" w:color="auto"/>
        <w:bottom w:val="none" w:sz="0" w:space="0" w:color="auto"/>
        <w:right w:val="none" w:sz="0" w:space="0" w:color="auto"/>
      </w:divBdr>
    </w:div>
    <w:div w:id="667446824">
      <w:bodyDiv w:val="1"/>
      <w:marLeft w:val="0"/>
      <w:marRight w:val="0"/>
      <w:marTop w:val="0"/>
      <w:marBottom w:val="0"/>
      <w:divBdr>
        <w:top w:val="none" w:sz="0" w:space="0" w:color="auto"/>
        <w:left w:val="none" w:sz="0" w:space="0" w:color="auto"/>
        <w:bottom w:val="none" w:sz="0" w:space="0" w:color="auto"/>
        <w:right w:val="none" w:sz="0" w:space="0" w:color="auto"/>
      </w:divBdr>
    </w:div>
    <w:div w:id="177119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BAD58-6BE2-493C-A3AC-E72D00C79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Abdelfatah</dc:creator>
  <cp:keywords/>
  <dc:description/>
  <cp:lastModifiedBy>tim liptrot</cp:lastModifiedBy>
  <cp:revision>6</cp:revision>
  <dcterms:created xsi:type="dcterms:W3CDTF">2021-02-08T02:41:00Z</dcterms:created>
  <dcterms:modified xsi:type="dcterms:W3CDTF">2021-03-19T02:46:00Z</dcterms:modified>
</cp:coreProperties>
</file>